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410AA" w14:textId="77777777" w:rsidR="00FE7938" w:rsidRPr="00E22638" w:rsidRDefault="00266AAD" w:rsidP="006E38F2">
      <w:pPr>
        <w:jc w:val="center"/>
        <w:rPr>
          <w:b/>
          <w:sz w:val="32"/>
        </w:rPr>
      </w:pPr>
      <w:r w:rsidRPr="00E22638">
        <w:rPr>
          <w:b/>
          <w:sz w:val="32"/>
        </w:rPr>
        <w:t>Impedance of Symmetric Cell</w:t>
      </w:r>
    </w:p>
    <w:p w14:paraId="52901728" w14:textId="77777777" w:rsidR="00266AAD" w:rsidRPr="00E22638" w:rsidRDefault="00266AAD" w:rsidP="006E38F2">
      <w:pPr>
        <w:jc w:val="center"/>
      </w:pPr>
      <w:r w:rsidRPr="00E22638">
        <w:t>09/10/2018</w:t>
      </w:r>
    </w:p>
    <w:p w14:paraId="7CD54BB8" w14:textId="77777777" w:rsidR="00266AAD" w:rsidRPr="00E22638" w:rsidRDefault="00266AAD"/>
    <w:p w14:paraId="1DC6CB28" w14:textId="77777777" w:rsidR="00266AAD" w:rsidRPr="00E22638" w:rsidRDefault="00F3446B">
      <w:pPr>
        <w:rPr>
          <w:u w:val="single"/>
        </w:rPr>
      </w:pPr>
      <w:r w:rsidRPr="00E22638">
        <w:rPr>
          <w:u w:val="single"/>
        </w:rPr>
        <w:t>Equations:</w:t>
      </w:r>
    </w:p>
    <w:p w14:paraId="6E6C7400" w14:textId="77777777" w:rsidR="009278B9" w:rsidRPr="00E22638" w:rsidRDefault="009278B9">
      <w:r w:rsidRPr="00E22638">
        <w:t>The governing equation is based on the conservation of electrochemi</w:t>
      </w:r>
      <w:r w:rsidR="00C55201">
        <w:t>cal</w:t>
      </w:r>
      <w:r w:rsidRPr="00E22638">
        <w:t xml:space="preserve"> </w:t>
      </w:r>
      <w:r w:rsidR="00F3446B" w:rsidRPr="00E22638">
        <w:t>potential:</w:t>
      </w:r>
    </w:p>
    <w:p w14:paraId="51AB263A" w14:textId="77777777" w:rsidR="009278B9" w:rsidRPr="00E22638" w:rsidRDefault="00AC0AE7">
      <w:pPr>
        <w:rPr>
          <w:rFonts w:eastAsiaTheme="minorEastAsia"/>
        </w:rPr>
      </w:pPr>
      <m:oMathPara>
        <m:oMath>
          <m:sSub>
            <m:sSubPr>
              <m:ctrlPr>
                <w:rPr>
                  <w:rFonts w:ascii="Cambria Math" w:hAnsi="Cambria Math"/>
                  <w:i/>
                </w:rPr>
              </m:ctrlPr>
            </m:sSubPr>
            <m:e>
              <m:r>
                <w:rPr>
                  <w:rFonts w:ascii="Cambria Math" w:hAnsi="Cambria Math"/>
                </w:rPr>
                <m:t>κ</m:t>
              </m:r>
            </m:e>
            <m:sub>
              <m:r>
                <w:rPr>
                  <w:rFonts w:ascii="Cambria Math" w:hAnsi="Cambria Math"/>
                </w:rPr>
                <m:t>eff</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DL</m:t>
              </m:r>
            </m:sub>
          </m:sSub>
          <m:f>
            <m:fPr>
              <m:ctrlPr>
                <w:rPr>
                  <w:rFonts w:ascii="Cambria Math" w:hAnsi="Cambria Math"/>
                  <w:i/>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Φ</m:t>
                      </m:r>
                    </m:e>
                    <m:sub>
                      <m:r>
                        <w:rPr>
                          <w:rFonts w:ascii="Cambria Math" w:hAnsi="Cambria Math"/>
                        </w:rPr>
                        <m:t>1</m:t>
                      </m:r>
                    </m:sub>
                  </m:sSub>
                  <m:r>
                    <m:rPr>
                      <m:sty m:val="p"/>
                    </m:rPr>
                    <w:rPr>
                      <w:rFonts w:ascii="Cambria Math" w:hAnsi="Cambria Math"/>
                    </w:rPr>
                    <m:t>-Φ</m:t>
                  </m:r>
                </m:e>
                <m:sub>
                  <m:r>
                    <w:rPr>
                      <w:rFonts w:ascii="Cambria Math" w:hAnsi="Cambria Math"/>
                    </w:rPr>
                    <m:t>2</m:t>
                  </m:r>
                </m:sub>
              </m:sSub>
            </m:num>
            <m:den>
              <m:r>
                <w:rPr>
                  <w:rFonts w:ascii="Cambria Math" w:hAnsi="Cambria Math"/>
                </w:rPr>
                <m:t>∂t</m:t>
              </m:r>
            </m:den>
          </m:f>
          <m:r>
            <w:rPr>
              <w:rFonts w:ascii="Cambria Math" w:hAnsi="Cambria Math"/>
            </w:rPr>
            <m:t>=0</m:t>
          </m:r>
        </m:oMath>
      </m:oMathPara>
    </w:p>
    <w:p w14:paraId="2DE64D39" w14:textId="77777777" w:rsidR="009278B9" w:rsidRPr="00E22638" w:rsidRDefault="009278B9">
      <w:r w:rsidRPr="00E22638">
        <w:t>where,</w:t>
      </w:r>
    </w:p>
    <w:p w14:paraId="772D487D" w14:textId="77777777" w:rsidR="009278B9" w:rsidRPr="00E22638" w:rsidRDefault="009278B9">
      <w:pPr>
        <w:rPr>
          <w:rFonts w:eastAsiaTheme="minorEastAsia"/>
        </w:rPr>
      </w:pPr>
      <w:r w:rsidRPr="00E22638">
        <w:tab/>
      </w:r>
      <w:r w:rsidRPr="00E22638">
        <w:tab/>
      </w:r>
      <m:oMath>
        <m:sSub>
          <m:sSubPr>
            <m:ctrlPr>
              <w:rPr>
                <w:rFonts w:ascii="Cambria Math" w:hAnsi="Cambria Math"/>
                <w:i/>
              </w:rPr>
            </m:ctrlPr>
          </m:sSubPr>
          <m:e>
            <m:r>
              <w:rPr>
                <w:rFonts w:ascii="Cambria Math" w:hAnsi="Cambria Math"/>
              </w:rPr>
              <m:t>κ</m:t>
            </m:r>
          </m:e>
          <m:sub>
            <m:r>
              <w:rPr>
                <w:rFonts w:ascii="Cambria Math" w:hAnsi="Cambria Math"/>
              </w:rPr>
              <m:t>eff</m:t>
            </m:r>
          </m:sub>
        </m:sSub>
      </m:oMath>
      <w:r w:rsidRPr="00E22638">
        <w:rPr>
          <w:rFonts w:eastAsiaTheme="minorEastAsia"/>
        </w:rPr>
        <w:t xml:space="preserve"> : ionic conductivity in liquid phase (S/m)</w:t>
      </w:r>
    </w:p>
    <w:p w14:paraId="1F42D9E0" w14:textId="77777777" w:rsidR="009278B9" w:rsidRPr="00E22638" w:rsidRDefault="009278B9">
      <w:pPr>
        <w:rPr>
          <w:rFonts w:eastAsiaTheme="minorEastAsia"/>
        </w:rPr>
      </w:pPr>
      <w:r w:rsidRPr="00E22638">
        <w:tab/>
      </w:r>
      <w:r w:rsidRPr="00E22638">
        <w:tab/>
      </w:r>
      <m:oMath>
        <m:sSub>
          <m:sSubPr>
            <m:ctrlPr>
              <w:rPr>
                <w:rFonts w:ascii="Cambria Math" w:hAnsi="Cambria Math"/>
                <w:i/>
              </w:rPr>
            </m:ctrlPr>
          </m:sSubPr>
          <m:e>
            <m:r>
              <m:rPr>
                <m:sty m:val="p"/>
              </m:rPr>
              <w:rPr>
                <w:rFonts w:ascii="Cambria Math" w:hAnsi="Cambria Math"/>
              </w:rPr>
              <m:t>Φ</m:t>
            </m:r>
          </m:e>
          <m:sub>
            <m:r>
              <w:rPr>
                <w:rFonts w:ascii="Cambria Math" w:hAnsi="Cambria Math"/>
              </w:rPr>
              <m:t>2</m:t>
            </m:r>
          </m:sub>
        </m:sSub>
      </m:oMath>
      <w:r w:rsidRPr="00E22638">
        <w:rPr>
          <w:rFonts w:eastAsiaTheme="minorEastAsia"/>
        </w:rPr>
        <w:t xml:space="preserve"> : potential of liquid phase (V)</w:t>
      </w:r>
    </w:p>
    <w:p w14:paraId="62AD2098" w14:textId="77777777" w:rsidR="009278B9" w:rsidRPr="00E22638" w:rsidRDefault="009278B9">
      <w:pPr>
        <w:rPr>
          <w:rFonts w:eastAsiaTheme="minorEastAsia"/>
        </w:rPr>
      </w:pPr>
      <w:r w:rsidRPr="00E22638">
        <w:tab/>
      </w:r>
      <w:r w:rsidRPr="00E22638">
        <w:tab/>
      </w:r>
      <m:oMath>
        <m:sSub>
          <m:sSubPr>
            <m:ctrlPr>
              <w:rPr>
                <w:rFonts w:ascii="Cambria Math" w:hAnsi="Cambria Math"/>
                <w:i/>
              </w:rPr>
            </m:ctrlPr>
          </m:sSubPr>
          <m:e>
            <m:r>
              <w:rPr>
                <w:rFonts w:ascii="Cambria Math" w:hAnsi="Cambria Math"/>
              </w:rPr>
              <m:t>C</m:t>
            </m:r>
          </m:e>
          <m:sub>
            <m:r>
              <w:rPr>
                <w:rFonts w:ascii="Cambria Math" w:hAnsi="Cambria Math"/>
              </w:rPr>
              <m:t>DL</m:t>
            </m:r>
          </m:sub>
        </m:sSub>
      </m:oMath>
      <w:r w:rsidRPr="00E22638">
        <w:rPr>
          <w:rFonts w:eastAsiaTheme="minorEastAsia"/>
        </w:rPr>
        <w:t>: capacitance of the double-layer (F)</w:t>
      </w:r>
    </w:p>
    <w:p w14:paraId="26C8463B" w14:textId="77777777" w:rsidR="009278B9" w:rsidRDefault="009278B9">
      <w:pPr>
        <w:rPr>
          <w:rFonts w:eastAsiaTheme="minorEastAsia"/>
        </w:rPr>
      </w:pPr>
      <w:r w:rsidRPr="00E22638">
        <w:tab/>
      </w:r>
      <w:r w:rsidRPr="00E22638">
        <w:tab/>
      </w:r>
      <m:oMath>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 xml:space="preserve"> </m:t>
        </m:r>
      </m:oMath>
      <w:r w:rsidRPr="00E22638">
        <w:rPr>
          <w:rFonts w:eastAsiaTheme="minorEastAsia"/>
        </w:rPr>
        <w:t>:</w:t>
      </w:r>
      <w:r w:rsidR="009849CE" w:rsidRPr="00E22638">
        <w:rPr>
          <w:rFonts w:eastAsiaTheme="minorEastAsia"/>
        </w:rPr>
        <w:t xml:space="preserve"> potential of solid phase (V) </w:t>
      </w:r>
    </w:p>
    <w:p w14:paraId="6C3B0532" w14:textId="77777777" w:rsidR="00141678" w:rsidRDefault="00C86F81">
      <w:pPr>
        <w:rPr>
          <w:rFonts w:eastAsiaTheme="minorEastAsia"/>
        </w:rPr>
      </w:pPr>
      <w:r>
        <w:rPr>
          <w:rFonts w:eastAsiaTheme="minorEastAsia"/>
        </w:rPr>
        <w:t>W</w:t>
      </w:r>
      <w:r w:rsidRPr="00E22638">
        <w:rPr>
          <w:rFonts w:eastAsiaTheme="minorEastAsia"/>
        </w:rPr>
        <w:t xml:space="preserve">e assume </w:t>
      </w:r>
      <w:r>
        <w:rPr>
          <w:rFonts w:eastAsiaTheme="minorEastAsia"/>
        </w:rPr>
        <w:t>that</w:t>
      </w:r>
      <w:r w:rsidRPr="00E22638">
        <w:rPr>
          <w:rFonts w:eastAsiaTheme="minorEastAsia"/>
        </w:rPr>
        <w:t xml:space="preserve"> </w:t>
      </w:r>
      <m:oMath>
        <m:sSub>
          <m:sSubPr>
            <m:ctrlPr>
              <w:rPr>
                <w:rFonts w:ascii="Cambria Math" w:hAnsi="Cambria Math"/>
                <w:i/>
              </w:rPr>
            </m:ctrlPr>
          </m:sSubPr>
          <m:e>
            <m:r>
              <m:rPr>
                <m:sty m:val="p"/>
              </m:rPr>
              <w:rPr>
                <w:rFonts w:ascii="Cambria Math" w:hAnsi="Cambria Math"/>
              </w:rPr>
              <m:t>Φ</m:t>
            </m:r>
          </m:e>
          <m:sub>
            <m:r>
              <w:rPr>
                <w:rFonts w:ascii="Cambria Math" w:hAnsi="Cambria Math"/>
              </w:rPr>
              <m:t>1</m:t>
            </m:r>
          </m:sub>
        </m:sSub>
      </m:oMath>
      <w:r>
        <w:rPr>
          <w:rFonts w:eastAsiaTheme="minorEastAsia"/>
        </w:rPr>
        <w:t xml:space="preserve"> </w:t>
      </w:r>
      <w:r w:rsidRPr="00E22638">
        <w:rPr>
          <w:rFonts w:eastAsiaTheme="minorEastAsia"/>
        </w:rPr>
        <w:t>equals to 0 as reference</w:t>
      </w:r>
      <w:r>
        <w:rPr>
          <w:rFonts w:eastAsiaTheme="minorEastAsia"/>
        </w:rPr>
        <w:t xml:space="preserve">. </w:t>
      </w:r>
      <w:r w:rsidR="00141678">
        <w:rPr>
          <w:rFonts w:eastAsiaTheme="minorEastAsia"/>
        </w:rPr>
        <w:t xml:space="preserve">Such that, </w:t>
      </w:r>
    </w:p>
    <w:p w14:paraId="2F433F1C" w14:textId="77777777" w:rsidR="00141678" w:rsidRPr="00E22638" w:rsidRDefault="00AC0AE7" w:rsidP="00141678">
      <w:pPr>
        <w:rPr>
          <w:rFonts w:eastAsiaTheme="minorEastAsia"/>
        </w:rPr>
      </w:pPr>
      <m:oMathPara>
        <m:oMath>
          <m:sSub>
            <m:sSubPr>
              <m:ctrlPr>
                <w:rPr>
                  <w:rFonts w:ascii="Cambria Math" w:hAnsi="Cambria Math"/>
                  <w:i/>
                </w:rPr>
              </m:ctrlPr>
            </m:sSubPr>
            <m:e>
              <m:r>
                <w:rPr>
                  <w:rFonts w:ascii="Cambria Math" w:hAnsi="Cambria Math"/>
                </w:rPr>
                <m:t>κ</m:t>
              </m:r>
            </m:e>
            <m:sub>
              <m:r>
                <w:rPr>
                  <w:rFonts w:ascii="Cambria Math" w:hAnsi="Cambria Math"/>
                </w:rPr>
                <m:t>eff</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DL</m:t>
              </m:r>
            </m:sub>
          </m:sSub>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num>
            <m:den>
              <m:r>
                <w:rPr>
                  <w:rFonts w:ascii="Cambria Math" w:hAnsi="Cambria Math"/>
                </w:rPr>
                <m:t>∂t</m:t>
              </m:r>
            </m:den>
          </m:f>
          <m:r>
            <w:rPr>
              <w:rFonts w:ascii="Cambria Math" w:hAnsi="Cambria Math"/>
            </w:rPr>
            <m:t>=0</m:t>
          </m:r>
        </m:oMath>
      </m:oMathPara>
    </w:p>
    <w:p w14:paraId="41D8D709" w14:textId="77777777" w:rsidR="00141678" w:rsidRDefault="00141678">
      <w:pPr>
        <w:rPr>
          <w:rFonts w:eastAsiaTheme="minorEastAsia"/>
        </w:rPr>
      </w:pPr>
    </w:p>
    <w:p w14:paraId="36BE4126" w14:textId="77777777" w:rsidR="00F3446B" w:rsidRDefault="00F3446B">
      <w:pPr>
        <w:rPr>
          <w:rFonts w:eastAsiaTheme="minorEastAsia"/>
        </w:rPr>
      </w:pPr>
    </w:p>
    <w:p w14:paraId="3BD61038" w14:textId="77777777" w:rsidR="00F3446B" w:rsidRDefault="00F3446B">
      <w:pPr>
        <w:rPr>
          <w:rFonts w:eastAsiaTheme="minorEastAsia"/>
        </w:rPr>
      </w:pPr>
    </w:p>
    <w:p w14:paraId="1E38FDC7" w14:textId="77777777" w:rsidR="00F3446B" w:rsidRDefault="00F3446B">
      <w:pPr>
        <w:rPr>
          <w:rFonts w:eastAsiaTheme="minorEastAsia"/>
        </w:rPr>
      </w:pPr>
    </w:p>
    <w:p w14:paraId="0B6C6F12" w14:textId="77777777" w:rsidR="00F3446B" w:rsidRDefault="00F3446B">
      <w:pPr>
        <w:rPr>
          <w:rFonts w:eastAsiaTheme="minorEastAsia"/>
        </w:rPr>
      </w:pPr>
    </w:p>
    <w:p w14:paraId="59EDCCB8" w14:textId="77777777" w:rsidR="00F3446B" w:rsidRDefault="00F3446B">
      <w:pPr>
        <w:rPr>
          <w:rFonts w:eastAsiaTheme="minorEastAsia"/>
        </w:rPr>
      </w:pPr>
    </w:p>
    <w:p w14:paraId="12D39E1E" w14:textId="77777777" w:rsidR="00F3446B" w:rsidRDefault="00F3446B">
      <w:pPr>
        <w:rPr>
          <w:rFonts w:eastAsiaTheme="minorEastAsia"/>
        </w:rPr>
      </w:pPr>
    </w:p>
    <w:p w14:paraId="5B658E42" w14:textId="77777777" w:rsidR="00F3446B" w:rsidRDefault="00F3446B">
      <w:pPr>
        <w:rPr>
          <w:rFonts w:eastAsiaTheme="minorEastAsia"/>
        </w:rPr>
      </w:pPr>
    </w:p>
    <w:p w14:paraId="620F5E01" w14:textId="77777777" w:rsidR="00F3446B" w:rsidRDefault="00F3446B">
      <w:pPr>
        <w:rPr>
          <w:rFonts w:eastAsiaTheme="minorEastAsia"/>
        </w:rPr>
      </w:pPr>
    </w:p>
    <w:p w14:paraId="02963903" w14:textId="77777777" w:rsidR="00F3446B" w:rsidRDefault="00F3446B">
      <w:pPr>
        <w:rPr>
          <w:rFonts w:eastAsiaTheme="minorEastAsia"/>
        </w:rPr>
      </w:pPr>
    </w:p>
    <w:p w14:paraId="5815EA1A" w14:textId="77777777" w:rsidR="00F3446B" w:rsidRDefault="00F3446B">
      <w:pPr>
        <w:rPr>
          <w:rFonts w:eastAsiaTheme="minorEastAsia"/>
        </w:rPr>
      </w:pPr>
    </w:p>
    <w:p w14:paraId="5BC2C242" w14:textId="77777777" w:rsidR="00F3446B" w:rsidRDefault="00F3446B">
      <w:pPr>
        <w:rPr>
          <w:rFonts w:eastAsiaTheme="minorEastAsia"/>
        </w:rPr>
      </w:pPr>
    </w:p>
    <w:p w14:paraId="59A35483" w14:textId="77777777" w:rsidR="00F3446B" w:rsidRDefault="00F3446B">
      <w:pPr>
        <w:rPr>
          <w:rFonts w:eastAsiaTheme="minorEastAsia"/>
        </w:rPr>
      </w:pPr>
    </w:p>
    <w:p w14:paraId="69EE0D10" w14:textId="77777777" w:rsidR="00F3446B" w:rsidRDefault="00F3446B">
      <w:pPr>
        <w:rPr>
          <w:rFonts w:eastAsiaTheme="minorEastAsia"/>
        </w:rPr>
      </w:pPr>
    </w:p>
    <w:p w14:paraId="6C781918" w14:textId="77777777" w:rsidR="00F3446B" w:rsidRDefault="00F3446B">
      <w:pPr>
        <w:rPr>
          <w:rFonts w:eastAsiaTheme="minorEastAsia"/>
        </w:rPr>
      </w:pPr>
    </w:p>
    <w:p w14:paraId="56679857" w14:textId="77777777" w:rsidR="00F3446B" w:rsidRDefault="00F3446B">
      <w:pPr>
        <w:rPr>
          <w:rFonts w:eastAsiaTheme="minorEastAsia"/>
        </w:rPr>
      </w:pPr>
    </w:p>
    <w:p w14:paraId="5F4C2DBA" w14:textId="77777777" w:rsidR="00F3446B" w:rsidRDefault="00F3446B"/>
    <w:p w14:paraId="08831689" w14:textId="77777777" w:rsidR="009849CE" w:rsidRPr="00E22638" w:rsidRDefault="009849CE">
      <w:pPr>
        <w:rPr>
          <w:b/>
          <w:sz w:val="28"/>
        </w:rPr>
      </w:pPr>
      <w:r w:rsidRPr="00E22638">
        <w:rPr>
          <w:b/>
          <w:sz w:val="28"/>
        </w:rPr>
        <w:lastRenderedPageBreak/>
        <w:t xml:space="preserve">Finite Volume </w:t>
      </w:r>
      <w:proofErr w:type="gramStart"/>
      <w:r w:rsidRPr="00E22638">
        <w:rPr>
          <w:b/>
          <w:sz w:val="28"/>
        </w:rPr>
        <w:t>Method :</w:t>
      </w:r>
      <w:proofErr w:type="gramEnd"/>
    </w:p>
    <w:p w14:paraId="280430B5" w14:textId="77777777" w:rsidR="009849CE" w:rsidRPr="00E22638" w:rsidRDefault="009849CE">
      <w:r w:rsidRPr="00E22638">
        <w:t xml:space="preserve">Integral form of conservation </w:t>
      </w:r>
      <w:proofErr w:type="gramStart"/>
      <w:r w:rsidRPr="00E22638">
        <w:t>equation :</w:t>
      </w:r>
      <w:proofErr w:type="gramEnd"/>
    </w:p>
    <w:p w14:paraId="43CD464D" w14:textId="77777777" w:rsidR="009849CE" w:rsidRPr="00E22638" w:rsidRDefault="00AC0AE7">
      <m:oMathPara>
        <m:oMath>
          <m:nary>
            <m:naryPr>
              <m:chr m:val="∭"/>
              <m:limLoc m:val="undOvr"/>
              <m:subHide m:val="1"/>
              <m:supHide m:val="1"/>
              <m:ctrlPr>
                <w:rPr>
                  <w:rFonts w:ascii="Cambria Math" w:eastAsiaTheme="minorEastAsia"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eff</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DL</m:t>
                  </m:r>
                </m:sub>
              </m:sSub>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num>
                <m:den>
                  <m:r>
                    <w:rPr>
                      <w:rFonts w:ascii="Cambria Math" w:hAnsi="Cambria Math"/>
                    </w:rPr>
                    <m:t>∂t</m:t>
                  </m:r>
                </m:den>
              </m:f>
              <m:r>
                <w:rPr>
                  <w:rFonts w:ascii="Cambria Math" w:hAnsi="Cambria Math"/>
                </w:rPr>
                <m:t>)dV</m:t>
              </m:r>
            </m:e>
          </m:nary>
          <m:r>
            <w:rPr>
              <w:rFonts w:ascii="Cambria Math" w:eastAsiaTheme="minorEastAsia" w:hAnsi="Cambria Math"/>
            </w:rPr>
            <m:t>=0</m:t>
          </m:r>
        </m:oMath>
      </m:oMathPara>
    </w:p>
    <w:p w14:paraId="350EDACE" w14:textId="77777777" w:rsidR="009849CE" w:rsidRPr="00E22638" w:rsidRDefault="009849CE"/>
    <w:p w14:paraId="15ECDAB8" w14:textId="77777777" w:rsidR="004E1818" w:rsidRPr="00E22638" w:rsidRDefault="004E1818">
      <w:r w:rsidRPr="00E22638">
        <w:rPr>
          <w:highlight w:val="yellow"/>
        </w:rPr>
        <w:t xml:space="preserve">In 2D </w:t>
      </w:r>
      <w:proofErr w:type="gramStart"/>
      <w:r w:rsidRPr="00E22638">
        <w:rPr>
          <w:highlight w:val="yellow"/>
        </w:rPr>
        <w:t>case :</w:t>
      </w:r>
      <w:proofErr w:type="gramEnd"/>
    </w:p>
    <w:p w14:paraId="3A8F7C11" w14:textId="77777777" w:rsidR="003760DE" w:rsidRPr="00E22638" w:rsidRDefault="00AC0AE7">
      <m:oMathPara>
        <m:oMath>
          <m:nary>
            <m:naryPr>
              <m:chr m:val="∬"/>
              <m:limLoc m:val="undOvr"/>
              <m:subHide m:val="1"/>
              <m:supHide m:val="1"/>
              <m:ctrlPr>
                <w:rPr>
                  <w:rFonts w:ascii="Cambria Math" w:eastAsiaTheme="minorEastAsia"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eff</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DL</m:t>
                  </m:r>
                </m:sub>
              </m:sSub>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num>
                <m:den>
                  <m:r>
                    <w:rPr>
                      <w:rFonts w:ascii="Cambria Math" w:hAnsi="Cambria Math"/>
                    </w:rPr>
                    <m:t>∂t</m:t>
                  </m:r>
                </m:den>
              </m:f>
              <m:r>
                <w:rPr>
                  <w:rFonts w:ascii="Cambria Math" w:hAnsi="Cambria Math"/>
                </w:rPr>
                <m:t>)dA</m:t>
              </m:r>
            </m:e>
          </m:nary>
          <m:r>
            <w:rPr>
              <w:rFonts w:ascii="Cambria Math" w:eastAsiaTheme="minorEastAsia" w:hAnsi="Cambria Math"/>
            </w:rPr>
            <m:t>=0</m:t>
          </m:r>
        </m:oMath>
      </m:oMathPara>
    </w:p>
    <w:p w14:paraId="2D976CFF" w14:textId="77777777" w:rsidR="003760DE" w:rsidRPr="00E22638" w:rsidRDefault="003760DE"/>
    <w:p w14:paraId="253D3DCB" w14:textId="77777777" w:rsidR="004E1818" w:rsidRPr="00E22638" w:rsidRDefault="00792019" w:rsidP="004F31E7">
      <w:pPr>
        <w:pStyle w:val="ListParagraph"/>
        <w:numPr>
          <w:ilvl w:val="0"/>
          <w:numId w:val="2"/>
        </w:numPr>
        <w:rPr>
          <w:u w:val="single"/>
        </w:rPr>
      </w:pPr>
      <w:r w:rsidRPr="00E22638">
        <w:rPr>
          <w:noProof/>
          <w:u w:val="single"/>
          <w:lang w:val="en-GB" w:eastAsia="en-GB"/>
        </w:rPr>
        <w:drawing>
          <wp:anchor distT="0" distB="0" distL="114300" distR="114300" simplePos="0" relativeHeight="251660288" behindDoc="0" locked="0" layoutInCell="1" allowOverlap="1" wp14:anchorId="43FE8C46" wp14:editId="17581FB7">
            <wp:simplePos x="0" y="0"/>
            <wp:positionH relativeFrom="column">
              <wp:posOffset>4264953</wp:posOffset>
            </wp:positionH>
            <wp:positionV relativeFrom="paragraph">
              <wp:posOffset>290782</wp:posOffset>
            </wp:positionV>
            <wp:extent cx="2095500" cy="1824990"/>
            <wp:effectExtent l="0" t="0" r="0" b="381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1824990"/>
                    </a:xfrm>
                    <a:prstGeom prst="rect">
                      <a:avLst/>
                    </a:prstGeom>
                    <a:noFill/>
                  </pic:spPr>
                </pic:pic>
              </a:graphicData>
            </a:graphic>
            <wp14:sizeRelH relativeFrom="margin">
              <wp14:pctWidth>0</wp14:pctWidth>
            </wp14:sizeRelH>
            <wp14:sizeRelV relativeFrom="margin">
              <wp14:pctHeight>0</wp14:pctHeight>
            </wp14:sizeRelV>
          </wp:anchor>
        </w:drawing>
      </w:r>
      <w:r w:rsidR="004F31E7" w:rsidRPr="00E22638">
        <w:rPr>
          <w:u w:val="single"/>
        </w:rPr>
        <w:t xml:space="preserve">All of </w:t>
      </w:r>
      <w:r w:rsidR="004F31E7" w:rsidRPr="00E22638">
        <w:rPr>
          <w:u w:val="single"/>
          <w:lang w:val="en-GB"/>
        </w:rPr>
        <w:t>neighbours</w:t>
      </w:r>
      <w:r w:rsidR="004F31E7" w:rsidRPr="00E22638">
        <w:rPr>
          <w:u w:val="single"/>
        </w:rPr>
        <w:t xml:space="preserve"> are liquid </w:t>
      </w:r>
      <w:proofErr w:type="gramStart"/>
      <w:r w:rsidR="004F31E7" w:rsidRPr="00E22638">
        <w:rPr>
          <w:u w:val="single"/>
        </w:rPr>
        <w:t>phase :</w:t>
      </w:r>
      <w:proofErr w:type="gramEnd"/>
    </w:p>
    <w:commentRangeStart w:id="0"/>
    <w:p w14:paraId="39784F57" w14:textId="77777777" w:rsidR="004F31E7" w:rsidRPr="00E22638" w:rsidRDefault="00AC0AE7" w:rsidP="004F31E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2,P</m:t>
                  </m:r>
                </m:sub>
              </m:sSub>
            </m:num>
            <m:den>
              <m:r>
                <w:rPr>
                  <w:rFonts w:ascii="Cambria Math" w:hAnsi="Cambria Math"/>
                </w:rPr>
                <m:t>∂t</m:t>
              </m:r>
            </m:den>
          </m:f>
          <m:r>
            <w:rPr>
              <w:rFonts w:ascii="Cambria Math" w:hAnsi="Cambria Math"/>
            </w:rPr>
            <m:t>=0</m:t>
          </m:r>
          <w:commentRangeEnd w:id="0"/>
          <m:r>
            <m:rPr>
              <m:sty m:val="p"/>
            </m:rPr>
            <w:rPr>
              <w:rStyle w:val="CommentReference"/>
            </w:rPr>
            <w:commentReference w:id="0"/>
          </m:r>
        </m:oMath>
      </m:oMathPara>
    </w:p>
    <w:p w14:paraId="57889818" w14:textId="77777777" w:rsidR="004F31E7" w:rsidRPr="00E22638" w:rsidRDefault="004F31E7" w:rsidP="004F31E7">
      <w:pPr>
        <w:rPr>
          <w:rFonts w:eastAsiaTheme="minorEastAsia"/>
        </w:rPr>
      </w:pPr>
      <w:r w:rsidRPr="00E22638">
        <w:rPr>
          <w:rFonts w:eastAsiaTheme="minorEastAsia"/>
        </w:rPr>
        <w:t xml:space="preserve">then, </w:t>
      </w:r>
    </w:p>
    <w:p w14:paraId="2E3FA23E" w14:textId="77777777" w:rsidR="00792019" w:rsidRPr="00E22638" w:rsidRDefault="00AC0AE7" w:rsidP="00792019">
      <m:oMathPara>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κ</m:t>
                  </m:r>
                </m:e>
                <m:sub>
                  <m:r>
                    <w:rPr>
                      <w:rFonts w:ascii="Cambria Math" w:hAnsi="Cambria Math"/>
                    </w:rPr>
                    <m:t>eff</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r>
                <w:rPr>
                  <w:rFonts w:ascii="Cambria Math" w:hAnsi="Cambria Math"/>
                </w:rPr>
                <m:t>dA</m:t>
              </m:r>
            </m:e>
          </m:nary>
          <m:r>
            <w:rPr>
              <w:rFonts w:ascii="Cambria Math" w:eastAsiaTheme="minorEastAsia" w:hAnsi="Cambria Math"/>
            </w:rPr>
            <m:t>=0</m:t>
          </m:r>
        </m:oMath>
      </m:oMathPara>
    </w:p>
    <w:p w14:paraId="5A3FEFFA" w14:textId="77777777" w:rsidR="00792019" w:rsidRPr="00E22638" w:rsidRDefault="00792019" w:rsidP="004F31E7">
      <w:pPr>
        <w:rPr>
          <w:rFonts w:eastAsiaTheme="minorEastAsia"/>
        </w:rPr>
      </w:pPr>
      <m:oMathPara>
        <m:oMath>
          <m:r>
            <m:rPr>
              <m:sty m:val="p"/>
            </m:rPr>
            <w:rPr>
              <w:rFonts w:ascii="Cambria Math" w:hAnsi="Cambria Math"/>
            </w:rPr>
            <m:t>Δ</m:t>
          </m:r>
          <m:r>
            <w:rPr>
              <w:rFonts w:ascii="Cambria Math" w:hAnsi="Cambria Math"/>
            </w:rPr>
            <m:t>y</m:t>
          </m:r>
          <m:d>
            <m:dPr>
              <m:ctrlPr>
                <w:rPr>
                  <w:rFonts w:ascii="Cambria Math" w:hAnsi="Cambria Math"/>
                  <w:i/>
                </w:rPr>
              </m:ctrlPr>
            </m:dPr>
            <m:e>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num>
                <m:den>
                  <m:r>
                    <w:rPr>
                      <w:rFonts w:ascii="Cambria Math" w:hAnsi="Cambria Math"/>
                    </w:rPr>
                    <m:t>dx</m:t>
                  </m:r>
                </m:den>
              </m:f>
            </m:e>
          </m:d>
          <m:d>
            <m:dPr>
              <m:ctrlPr>
                <w:rPr>
                  <w:rFonts w:ascii="Cambria Math" w:hAnsi="Cambria Math"/>
                  <w:i/>
                </w:rPr>
              </m:ctrlPr>
            </m:dPr>
            <m:e>
              <m:r>
                <w:rPr>
                  <w:rFonts w:ascii="Cambria Math" w:hAnsi="Cambria Math"/>
                </w:rPr>
                <m:t>w,e</m:t>
              </m:r>
            </m:e>
          </m:d>
          <m:r>
            <w:rPr>
              <w:rFonts w:ascii="Cambria Math" w:hAnsi="Cambria Math"/>
            </w:rPr>
            <m:t>+Δx(</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2</m:t>
                  </m:r>
                </m:sub>
              </m:sSub>
            </m:num>
            <m:den>
              <m:r>
                <w:rPr>
                  <w:rFonts w:ascii="Cambria Math" w:hAnsi="Cambria Math"/>
                </w:rPr>
                <m:t>dx</m:t>
              </m:r>
            </m:den>
          </m:f>
          <m:r>
            <w:rPr>
              <w:rFonts w:ascii="Cambria Math" w:hAnsi="Cambria Math"/>
            </w:rPr>
            <m:t>)(s,n)=0</m:t>
          </m:r>
        </m:oMath>
      </m:oMathPara>
    </w:p>
    <w:p w14:paraId="61E62049" w14:textId="77777777" w:rsidR="00792019" w:rsidRPr="00E22638" w:rsidRDefault="00792019" w:rsidP="004F31E7">
      <w:pPr>
        <w:rPr>
          <w:rFonts w:eastAsiaTheme="minorEastAsia"/>
        </w:rPr>
      </w:pPr>
      <w:r w:rsidRPr="00E22638">
        <w:rPr>
          <w:rFonts w:eastAsiaTheme="minorEastAsia"/>
        </w:rPr>
        <w:t>where</w:t>
      </w:r>
      <w:r w:rsidRPr="00E22638">
        <w:rPr>
          <w:rFonts w:eastAsiaTheme="minorEastAsia"/>
        </w:rPr>
        <w:tab/>
      </w:r>
      <w:r w:rsidRPr="00E22638">
        <w:rPr>
          <w:rFonts w:eastAsiaTheme="minorEastAsia"/>
        </w:rPr>
        <w:tab/>
      </w:r>
      <w:r w:rsidRPr="00E22638">
        <w:rPr>
          <w:rFonts w:eastAsiaTheme="minorEastAsia"/>
        </w:rPr>
        <w:tab/>
      </w:r>
      <w:r w:rsidRPr="00E22638">
        <w:rPr>
          <w:rFonts w:eastAsiaTheme="minorEastAsia"/>
        </w:rPr>
        <w:tab/>
      </w:r>
      <m:oMath>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oMath>
    </w:p>
    <w:p w14:paraId="547181E3" w14:textId="77777777" w:rsidR="004F31E7" w:rsidRPr="00E22638" w:rsidRDefault="00AC0AE7" w:rsidP="00792019">
      <w:pPr>
        <w:ind w:left="1530" w:hanging="1530"/>
        <w:rPr>
          <w:rFonts w:eastAsiaTheme="minorEastAsia"/>
        </w:rPr>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num>
            <m:den>
              <m:r>
                <w:rPr>
                  <w:rFonts w:ascii="Cambria Math" w:hAnsi="Cambria Math"/>
                </w:rPr>
                <m:t>dx</m:t>
              </m:r>
            </m:den>
          </m:f>
          <m:r>
            <w:rPr>
              <w:rFonts w:ascii="Cambria Math" w:hAnsi="Cambria Math"/>
            </w:rPr>
            <m:t>,e-</m:t>
          </m:r>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num>
            <m:den>
              <m:r>
                <w:rPr>
                  <w:rFonts w:ascii="Cambria Math" w:hAnsi="Cambria Math"/>
                </w:rPr>
                <m:t>dx</m:t>
              </m:r>
            </m:den>
          </m:f>
          <m:r>
            <w:rPr>
              <w:rFonts w:ascii="Cambria Math" w:hAnsi="Cambria Math"/>
            </w:rPr>
            <m:t>,w+</m:t>
          </m:r>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num>
            <m:den>
              <m:r>
                <w:rPr>
                  <w:rFonts w:ascii="Cambria Math" w:hAnsi="Cambria Math"/>
                </w:rPr>
                <m:t>dy</m:t>
              </m:r>
            </m:den>
          </m:f>
          <m:r>
            <w:rPr>
              <w:rFonts w:ascii="Cambria Math" w:hAnsi="Cambria Math"/>
            </w:rPr>
            <m:t>,n-</m:t>
          </m:r>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num>
            <m:den>
              <m:r>
                <w:rPr>
                  <w:rFonts w:ascii="Cambria Math" w:hAnsi="Cambria Math"/>
                </w:rPr>
                <m:t>dy</m:t>
              </m:r>
            </m:den>
          </m:f>
          <m:r>
            <w:rPr>
              <w:rFonts w:ascii="Cambria Math" w:hAnsi="Cambria Math"/>
            </w:rPr>
            <m:t>,s=0</m:t>
          </m:r>
        </m:oMath>
      </m:oMathPara>
    </w:p>
    <w:p w14:paraId="2190B47D" w14:textId="77777777" w:rsidR="00D30C30" w:rsidRPr="00E22638" w:rsidRDefault="00AC0AE7" w:rsidP="00792019">
      <w:pPr>
        <w:ind w:left="810"/>
        <w:rPr>
          <w:rFonts w:eastAsiaTheme="minorEastAsia"/>
        </w:rPr>
      </w:pPr>
      <m:oMathPara>
        <m:oMathParaPr>
          <m:jc m:val="left"/>
        </m:oMathParaP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2,E</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2,N</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num>
            <m:den>
              <m:r>
                <m:rPr>
                  <m:sty m:val="p"/>
                </m:rPr>
                <w:rPr>
                  <w:rFonts w:ascii="Cambria Math" w:hAnsi="Cambria Math"/>
                </w:rPr>
                <m:t>Δ</m:t>
              </m:r>
              <m:r>
                <w:rPr>
                  <w:rFonts w:ascii="Cambria Math" w:hAnsi="Cambria Math"/>
                </w:rPr>
                <m:t>y</m:t>
              </m: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2,S</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num>
            <m:den>
              <m:r>
                <m:rPr>
                  <m:sty m:val="p"/>
                </m:rPr>
                <w:rPr>
                  <w:rFonts w:ascii="Cambria Math" w:hAnsi="Cambria Math"/>
                </w:rPr>
                <m:t>Δ</m:t>
              </m:r>
              <m:r>
                <w:rPr>
                  <w:rFonts w:ascii="Cambria Math" w:hAnsi="Cambria Math"/>
                </w:rPr>
                <m:t>y</m:t>
              </m:r>
            </m:den>
          </m:f>
          <m:r>
            <w:rPr>
              <w:rFonts w:ascii="Cambria Math" w:hAnsi="Cambria Math"/>
            </w:rPr>
            <m:t>=0</m:t>
          </m:r>
        </m:oMath>
      </m:oMathPara>
    </w:p>
    <w:p w14:paraId="4768DCC7" w14:textId="77777777" w:rsidR="00D0710B" w:rsidRPr="00E22638" w:rsidRDefault="00151D7C" w:rsidP="00792019">
      <w:pPr>
        <w:ind w:left="810"/>
        <w:rPr>
          <w:rFonts w:eastAsiaTheme="minorEastAsia"/>
        </w:rPr>
      </w:pPr>
      <w:r w:rsidRPr="00E22638">
        <w:rPr>
          <w:noProof/>
          <w:lang w:val="en-GB" w:eastAsia="en-GB"/>
        </w:rPr>
        <mc:AlternateContent>
          <mc:Choice Requires="wps">
            <w:drawing>
              <wp:anchor distT="0" distB="0" distL="114300" distR="114300" simplePos="0" relativeHeight="251666432" behindDoc="0" locked="0" layoutInCell="1" allowOverlap="1" wp14:anchorId="2AC5717E" wp14:editId="739FC995">
                <wp:simplePos x="0" y="0"/>
                <wp:positionH relativeFrom="column">
                  <wp:posOffset>4243070</wp:posOffset>
                </wp:positionH>
                <wp:positionV relativeFrom="paragraph">
                  <wp:posOffset>291465</wp:posOffset>
                </wp:positionV>
                <wp:extent cx="914400" cy="299357"/>
                <wp:effectExtent l="0" t="0" r="0" b="5715"/>
                <wp:wrapNone/>
                <wp:docPr id="143" name="Text Box 143"/>
                <wp:cNvGraphicFramePr/>
                <a:graphic xmlns:a="http://schemas.openxmlformats.org/drawingml/2006/main">
                  <a:graphicData uri="http://schemas.microsoft.com/office/word/2010/wordprocessingShape">
                    <wps:wsp>
                      <wps:cNvSpPr txBox="1"/>
                      <wps:spPr>
                        <a:xfrm>
                          <a:off x="0" y="0"/>
                          <a:ext cx="914400" cy="299357"/>
                        </a:xfrm>
                        <a:prstGeom prst="rect">
                          <a:avLst/>
                        </a:prstGeom>
                        <a:noFill/>
                        <a:ln w="6350">
                          <a:noFill/>
                        </a:ln>
                      </wps:spPr>
                      <wps:txbx>
                        <w:txbxContent>
                          <w:p w14:paraId="13BEB162" w14:textId="77777777" w:rsidR="00AC0AE7" w:rsidRDefault="00AC0AE7">
                            <w:r w:rsidRPr="00151D7C">
                              <w:rPr>
                                <w:highlight w:val="yellow"/>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C5717E" id="_x0000_t202" coordsize="21600,21600" o:spt="202" path="m,l,21600r21600,l21600,xe">
                <v:stroke joinstyle="miter"/>
                <v:path gradientshapeok="t" o:connecttype="rect"/>
              </v:shapetype>
              <v:shape id="Text Box 143" o:spid="_x0000_s1026" type="#_x0000_t202" style="position:absolute;left:0;text-align:left;margin-left:334.1pt;margin-top:22.95pt;width:1in;height:23.5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" filled="f" stroked="f" strokeweight=".5pt">
                <v:textbox>
                  <w:txbxContent>
                    <w:p w14:paraId="13BEB162" w14:textId="77777777" w:rsidR="00AC0AE7" w:rsidRDefault="00AC0AE7">
                      <w:r w:rsidRPr="00151D7C">
                        <w:rPr>
                          <w:highlight w:val="yellow"/>
                        </w:rPr>
                        <w:t>(1)</w:t>
                      </w:r>
                    </w:p>
                  </w:txbxContent>
                </v:textbox>
              </v:shape>
            </w:pict>
          </mc:Fallback>
        </mc:AlternateContent>
      </w:r>
      <w:commentRangeStart w:id="1"/>
      <w:r w:rsidR="00D0710B" w:rsidRPr="00E22638">
        <w:rPr>
          <w:noProof/>
          <w:lang w:val="en-GB" w:eastAsia="en-GB"/>
        </w:rPr>
        <mc:AlternateContent>
          <mc:Choice Requires="wps">
            <w:drawing>
              <wp:anchor distT="0" distB="0" distL="114300" distR="114300" simplePos="0" relativeHeight="251664384" behindDoc="0" locked="0" layoutInCell="1" allowOverlap="1" wp14:anchorId="54055F06" wp14:editId="6D1B59CB">
                <wp:simplePos x="0" y="0"/>
                <wp:positionH relativeFrom="margin">
                  <wp:align>center</wp:align>
                </wp:positionH>
                <wp:positionV relativeFrom="paragraph">
                  <wp:posOffset>199571</wp:posOffset>
                </wp:positionV>
                <wp:extent cx="2127739" cy="515425"/>
                <wp:effectExtent l="0" t="0" r="25400" b="18415"/>
                <wp:wrapNone/>
                <wp:docPr id="105" name="Rectangle 105"/>
                <wp:cNvGraphicFramePr/>
                <a:graphic xmlns:a="http://schemas.openxmlformats.org/drawingml/2006/main">
                  <a:graphicData uri="http://schemas.microsoft.com/office/word/2010/wordprocessingShape">
                    <wps:wsp>
                      <wps:cNvSpPr/>
                      <wps:spPr>
                        <a:xfrm>
                          <a:off x="0" y="0"/>
                          <a:ext cx="2127739" cy="515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8A4FD" id="Rectangle 105" o:spid="_x0000_s1026" style="position:absolute;margin-left:0;margin-top:15.7pt;width:167.55pt;height:40.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" filled="f" strokecolor="red" strokeweight="1pt">
                <w10:wrap anchorx="margin"/>
              </v:rect>
            </w:pict>
          </mc:Fallback>
        </mc:AlternateContent>
      </w:r>
      <w:commentRangeEnd w:id="1"/>
      <w:r w:rsidR="00C93C51">
        <w:rPr>
          <w:rStyle w:val="CommentReference"/>
        </w:rPr>
        <w:commentReference w:id="1"/>
      </w:r>
    </w:p>
    <w:p w14:paraId="1CEA8F11" w14:textId="77777777" w:rsidR="009E4FE3" w:rsidRPr="00E22638" w:rsidRDefault="00AC0AE7" w:rsidP="008973B5">
      <w:pPr>
        <w:rPr>
          <w:rFonts w:eastAsiaTheme="minorEastAsia"/>
        </w:rPr>
      </w:pPr>
      <m:oMathPara>
        <m:oMathParaPr>
          <m:jc m:val="center"/>
        </m:oMathParaPr>
        <m:oMath>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2,E</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2,N</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2,S</m:t>
                  </m:r>
                </m:sub>
              </m:sSub>
            </m:num>
            <m:den>
              <m:r>
                <w:rPr>
                  <w:rFonts w:ascii="Cambria Math" w:hAnsi="Cambria Math"/>
                </w:rPr>
                <m:t>NN</m:t>
              </m:r>
            </m:den>
          </m:f>
        </m:oMath>
      </m:oMathPara>
    </w:p>
    <w:p w14:paraId="6D7F51AB" w14:textId="77777777" w:rsidR="00A96F36" w:rsidRPr="00E22638" w:rsidRDefault="00A96F36" w:rsidP="00670B6B">
      <w:pPr>
        <w:ind w:firstLine="720"/>
        <w:rPr>
          <w:i/>
        </w:rPr>
      </w:pPr>
    </w:p>
    <w:p w14:paraId="486D0CCC" w14:textId="77777777" w:rsidR="00670B6B" w:rsidRPr="00E22638" w:rsidRDefault="00670B6B" w:rsidP="002A2027">
      <w:pPr>
        <w:ind w:left="1440" w:firstLine="720"/>
        <w:rPr>
          <w:i/>
        </w:rPr>
      </w:pPr>
      <w:r w:rsidRPr="00E22638">
        <w:rPr>
          <w:i/>
        </w:rPr>
        <w:t xml:space="preserve">NN = number of nearest </w:t>
      </w:r>
      <w:r w:rsidRPr="00E22638">
        <w:rPr>
          <w:i/>
          <w:lang w:val="en-GB"/>
        </w:rPr>
        <w:t>neighbour</w:t>
      </w:r>
      <w:r w:rsidRPr="00E22638">
        <w:rPr>
          <w:i/>
        </w:rPr>
        <w:t xml:space="preserve"> which is liquid phase</w:t>
      </w:r>
    </w:p>
    <w:p w14:paraId="1A90DBBB" w14:textId="77777777" w:rsidR="00670B6B" w:rsidRPr="00E22638" w:rsidRDefault="00670B6B">
      <w:pPr>
        <w:rPr>
          <w:rFonts w:eastAsiaTheme="minorEastAsia"/>
          <w:lang w:val="en-GB"/>
        </w:rPr>
      </w:pPr>
      <w:r w:rsidRPr="00E22638">
        <w:rPr>
          <w:rFonts w:eastAsiaTheme="minorEastAsia"/>
          <w:lang w:val="en-GB"/>
        </w:rPr>
        <w:br w:type="page"/>
      </w:r>
    </w:p>
    <w:p w14:paraId="424A64CF" w14:textId="77777777" w:rsidR="004F31E7" w:rsidRPr="00E22638" w:rsidRDefault="00247F34" w:rsidP="00930373">
      <w:pPr>
        <w:pStyle w:val="ListParagraph"/>
        <w:numPr>
          <w:ilvl w:val="0"/>
          <w:numId w:val="2"/>
        </w:numPr>
        <w:rPr>
          <w:rFonts w:eastAsiaTheme="minorEastAsia"/>
          <w:u w:val="single"/>
        </w:rPr>
      </w:pPr>
      <w:r w:rsidRPr="00E22638">
        <w:rPr>
          <w:rFonts w:eastAsiaTheme="minorEastAsia"/>
          <w:noProof/>
          <w:u w:val="single"/>
          <w:lang w:val="en-GB" w:eastAsia="en-GB"/>
        </w:rPr>
        <w:lastRenderedPageBreak/>
        <w:drawing>
          <wp:anchor distT="0" distB="0" distL="114300" distR="114300" simplePos="0" relativeHeight="251665408" behindDoc="0" locked="0" layoutInCell="1" allowOverlap="1" wp14:anchorId="4D50C12C" wp14:editId="2E0F9BB6">
            <wp:simplePos x="0" y="0"/>
            <wp:positionH relativeFrom="page">
              <wp:posOffset>5034476</wp:posOffset>
            </wp:positionH>
            <wp:positionV relativeFrom="paragraph">
              <wp:posOffset>17780</wp:posOffset>
            </wp:positionV>
            <wp:extent cx="2145030" cy="1848485"/>
            <wp:effectExtent l="0" t="0" r="7620"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030" cy="1848485"/>
                    </a:xfrm>
                    <a:prstGeom prst="rect">
                      <a:avLst/>
                    </a:prstGeom>
                    <a:noFill/>
                  </pic:spPr>
                </pic:pic>
              </a:graphicData>
            </a:graphic>
            <wp14:sizeRelH relativeFrom="margin">
              <wp14:pctWidth>0</wp14:pctWidth>
            </wp14:sizeRelH>
            <wp14:sizeRelV relativeFrom="margin">
              <wp14:pctHeight>0</wp14:pctHeight>
            </wp14:sizeRelV>
          </wp:anchor>
        </w:drawing>
      </w:r>
      <w:r w:rsidR="00792019" w:rsidRPr="00E22638">
        <w:rPr>
          <w:rFonts w:eastAsiaTheme="minorEastAsia"/>
          <w:u w:val="single"/>
          <w:lang w:val="en-GB"/>
        </w:rPr>
        <w:t>N</w:t>
      </w:r>
      <w:r w:rsidR="00930373" w:rsidRPr="00E22638">
        <w:rPr>
          <w:rFonts w:eastAsiaTheme="minorEastAsia"/>
          <w:u w:val="single"/>
          <w:lang w:val="en-GB"/>
        </w:rPr>
        <w:t>eighbours</w:t>
      </w:r>
      <w:r w:rsidR="00930373" w:rsidRPr="00E22638">
        <w:rPr>
          <w:rFonts w:eastAsiaTheme="minorEastAsia"/>
          <w:u w:val="single"/>
        </w:rPr>
        <w:t xml:space="preserve"> are </w:t>
      </w:r>
      <w:r w:rsidR="00930373" w:rsidRPr="00E22638">
        <w:rPr>
          <w:rFonts w:eastAsiaTheme="minorEastAsia"/>
          <w:u w:val="single"/>
          <w:lang w:val="en-GB"/>
        </w:rPr>
        <w:t>mix</w:t>
      </w:r>
      <w:r w:rsidR="00930373" w:rsidRPr="00E22638">
        <w:rPr>
          <w:rFonts w:eastAsiaTheme="minorEastAsia"/>
          <w:u w:val="single"/>
        </w:rPr>
        <w:t xml:space="preserve"> of solid/liquid phase :</w:t>
      </w:r>
    </w:p>
    <w:p w14:paraId="3B0A24CD" w14:textId="77777777" w:rsidR="00E55D80" w:rsidRPr="00E22638" w:rsidRDefault="00E55D80" w:rsidP="00E55D80">
      <w:pPr>
        <w:pStyle w:val="ListParagraph"/>
        <w:rPr>
          <w:rFonts w:eastAsiaTheme="minorEastAsia"/>
        </w:rPr>
      </w:pPr>
    </w:p>
    <w:p w14:paraId="0F32B0E1" w14:textId="77777777" w:rsidR="008973B5" w:rsidRPr="00E22638" w:rsidRDefault="00AC0AE7" w:rsidP="008973B5">
      <m:oMathPara>
        <m:oMath>
          <m:nary>
            <m:naryPr>
              <m:chr m:val="∬"/>
              <m:limLoc m:val="undOvr"/>
              <m:subHide m:val="1"/>
              <m:supHide m:val="1"/>
              <m:ctrlPr>
                <w:rPr>
                  <w:rFonts w:ascii="Cambria Math" w:eastAsiaTheme="minorEastAsia"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eff</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DL</m:t>
                  </m:r>
                </m:sub>
              </m:sSub>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num>
                <m:den>
                  <m:r>
                    <w:rPr>
                      <w:rFonts w:ascii="Cambria Math" w:hAnsi="Cambria Math"/>
                    </w:rPr>
                    <m:t>∂t</m:t>
                  </m:r>
                </m:den>
              </m:f>
              <m:r>
                <w:rPr>
                  <w:rFonts w:ascii="Cambria Math" w:hAnsi="Cambria Math"/>
                </w:rPr>
                <m:t>)dA</m:t>
              </m:r>
            </m:e>
          </m:nary>
          <m:r>
            <w:rPr>
              <w:rFonts w:ascii="Cambria Math" w:eastAsiaTheme="minorEastAsia" w:hAnsi="Cambria Math"/>
            </w:rPr>
            <m:t>=0</m:t>
          </m:r>
        </m:oMath>
      </m:oMathPara>
    </w:p>
    <w:p w14:paraId="26B86A80" w14:textId="77777777" w:rsidR="008973B5" w:rsidRPr="00E22638" w:rsidRDefault="008973B5" w:rsidP="002A349B">
      <w:pPr>
        <w:pStyle w:val="ListParagraph"/>
        <w:ind w:left="-540"/>
        <w:rPr>
          <w:rFonts w:eastAsiaTheme="minorEastAsia"/>
        </w:rPr>
      </w:pPr>
    </w:p>
    <w:p w14:paraId="0BDA8446" w14:textId="77777777" w:rsidR="00930373" w:rsidRPr="00E22638" w:rsidRDefault="00AC0AE7" w:rsidP="002A349B">
      <w:pPr>
        <w:pStyle w:val="ListParagraph"/>
        <w:ind w:left="-540"/>
        <w:rPr>
          <w:rFonts w:eastAsiaTheme="minorEastAsia"/>
        </w:rPr>
      </w:pPr>
      <m:oMathPara>
        <m:oMath>
          <m:sSub>
            <m:sSubPr>
              <m:ctrlPr>
                <w:rPr>
                  <w:rFonts w:ascii="Cambria Math" w:hAnsi="Cambria Math"/>
                  <w:i/>
                </w:rPr>
              </m:ctrlPr>
            </m:sSubPr>
            <m:e>
              <m:r>
                <w:rPr>
                  <w:rFonts w:ascii="Cambria Math" w:hAnsi="Cambria Math"/>
                </w:rPr>
                <m:t>κ</m:t>
              </m:r>
            </m:e>
            <m:sub>
              <m:r>
                <w:rPr>
                  <w:rFonts w:ascii="Cambria Math" w:hAnsi="Cambria Math"/>
                </w:rPr>
                <m:t>eff</m:t>
              </m:r>
            </m:sub>
          </m:sSub>
          <m:d>
            <m:dPr>
              <m:begChr m:val="["/>
              <m:endChr m:val="]"/>
              <m:ctrlPr>
                <w:rPr>
                  <w:rFonts w:ascii="Cambria Math" w:hAnsi="Cambria Math"/>
                  <w:i/>
                </w:rPr>
              </m:ctrlPr>
            </m:dPr>
            <m:e>
              <m:r>
                <m:rPr>
                  <m:sty m:val="p"/>
                </m:rPr>
                <w:rPr>
                  <w:rFonts w:ascii="Cambria Math" w:hAnsi="Cambria Math"/>
                </w:rPr>
                <m:t>Δ</m:t>
              </m:r>
              <m:r>
                <w:rPr>
                  <w:rFonts w:ascii="Cambria Math" w:hAnsi="Cambria Math"/>
                </w:rPr>
                <m:t>y</m:t>
              </m:r>
              <m:d>
                <m:dPr>
                  <m:ctrlPr>
                    <w:rPr>
                      <w:rFonts w:ascii="Cambria Math" w:hAnsi="Cambria Math"/>
                      <w:i/>
                    </w:rPr>
                  </m:ctrlPr>
                </m:dPr>
                <m:e>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num>
                    <m:den>
                      <m:r>
                        <w:rPr>
                          <w:rFonts w:ascii="Cambria Math" w:hAnsi="Cambria Math"/>
                        </w:rPr>
                        <m:t>dx</m:t>
                      </m:r>
                    </m:den>
                  </m:f>
                </m:e>
              </m:d>
              <m:d>
                <m:dPr>
                  <m:ctrlPr>
                    <w:rPr>
                      <w:rFonts w:ascii="Cambria Math" w:hAnsi="Cambria Math"/>
                      <w:i/>
                    </w:rPr>
                  </m:ctrlPr>
                </m:dPr>
                <m:e>
                  <m:r>
                    <w:rPr>
                      <w:rFonts w:ascii="Cambria Math" w:hAnsi="Cambria Math"/>
                    </w:rPr>
                    <m:t>w,e</m:t>
                  </m:r>
                </m:e>
              </m:d>
              <m:r>
                <w:rPr>
                  <w:rFonts w:ascii="Cambria Math" w:hAnsi="Cambria Math"/>
                </w:rPr>
                <m:t>+Δx(</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2</m:t>
                      </m:r>
                    </m:sub>
                  </m:sSub>
                </m:num>
                <m:den>
                  <m:r>
                    <w:rPr>
                      <w:rFonts w:ascii="Cambria Math" w:hAnsi="Cambria Math"/>
                    </w:rPr>
                    <m:t>dx</m:t>
                  </m:r>
                </m:den>
              </m:f>
              <m:r>
                <w:rPr>
                  <w:rFonts w:ascii="Cambria Math" w:hAnsi="Cambria Math"/>
                </w:rPr>
                <m:t>)(s,n)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DL</m:t>
              </m:r>
            </m:sub>
          </m:sSub>
          <m:nary>
            <m:naryPr>
              <m:chr m:val="∬"/>
              <m:limLoc m:val="undOvr"/>
              <m:subHide m:val="1"/>
              <m:supHide m:val="1"/>
              <m:ctrlPr>
                <w:rPr>
                  <w:rFonts w:ascii="Cambria Math" w:eastAsiaTheme="minorEastAsia" w:hAnsi="Cambria Math"/>
                  <w:i/>
                </w:rPr>
              </m:ctrlPr>
            </m:naryPr>
            <m:sub/>
            <m:sup/>
            <m:e>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2,P</m:t>
                      </m:r>
                    </m:sub>
                  </m:sSub>
                </m:num>
                <m:den>
                  <m:r>
                    <w:rPr>
                      <w:rFonts w:ascii="Cambria Math" w:hAnsi="Cambria Math"/>
                    </w:rPr>
                    <m:t>∂t</m:t>
                  </m:r>
                </m:den>
              </m:f>
              <m:r>
                <w:rPr>
                  <w:rFonts w:ascii="Cambria Math" w:hAnsi="Cambria Math"/>
                </w:rPr>
                <m:t>dA</m:t>
              </m:r>
            </m:e>
          </m:nary>
          <m:r>
            <w:rPr>
              <w:rFonts w:ascii="Cambria Math" w:eastAsiaTheme="minorEastAsia" w:hAnsi="Cambria Math"/>
            </w:rPr>
            <m:t>=0</m:t>
          </m:r>
        </m:oMath>
      </m:oMathPara>
    </w:p>
    <w:p w14:paraId="591127C0" w14:textId="77777777" w:rsidR="00613E96" w:rsidRPr="00E22638" w:rsidRDefault="00613E96" w:rsidP="002A349B">
      <w:pPr>
        <w:pStyle w:val="ListParagraph"/>
        <w:ind w:left="-540"/>
        <w:rPr>
          <w:rFonts w:eastAsiaTheme="minorEastAsia"/>
        </w:rPr>
      </w:pPr>
    </w:p>
    <w:p w14:paraId="022EE50B" w14:textId="77777777" w:rsidR="00613E96" w:rsidRPr="00E22638" w:rsidRDefault="00613E96" w:rsidP="00613E96">
      <w:pPr>
        <w:pStyle w:val="ListParagraph"/>
        <w:ind w:left="-540" w:firstLine="540"/>
        <w:rPr>
          <w:rFonts w:eastAsiaTheme="minorEastAsia"/>
        </w:rPr>
      </w:pPr>
      <w:r w:rsidRPr="00E22638">
        <w:rPr>
          <w:rFonts w:eastAsiaTheme="minorEastAsia"/>
        </w:rPr>
        <w:t xml:space="preserve">Apply to the case on the </w:t>
      </w:r>
      <w:proofErr w:type="gramStart"/>
      <w:r w:rsidRPr="00E22638">
        <w:rPr>
          <w:rFonts w:eastAsiaTheme="minorEastAsia"/>
        </w:rPr>
        <w:t>right :</w:t>
      </w:r>
      <w:proofErr w:type="gramEnd"/>
    </w:p>
    <w:p w14:paraId="5C1586E0" w14:textId="77777777" w:rsidR="00E55D80" w:rsidRPr="00E22638" w:rsidRDefault="00E55D80" w:rsidP="002A349B">
      <w:pPr>
        <w:pStyle w:val="ListParagraph"/>
        <w:ind w:left="-540"/>
      </w:pPr>
    </w:p>
    <w:p w14:paraId="40E41BD7" w14:textId="77777777" w:rsidR="00A454FA" w:rsidRPr="00E22638" w:rsidRDefault="00AC0AE7" w:rsidP="00613E96">
      <w:pPr>
        <w:pStyle w:val="ListParagraph"/>
        <w:ind w:hanging="126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eff</m:t>
              </m:r>
            </m:sub>
          </m:sSub>
          <m:d>
            <m:dPr>
              <m:begChr m:val="["/>
              <m:endChr m:val="]"/>
              <m:ctrlPr>
                <w:rPr>
                  <w:rFonts w:ascii="Cambria Math" w:hAnsi="Cambria Math"/>
                  <w:i/>
                </w:rPr>
              </m:ctrlPr>
            </m:dPr>
            <m:e>
              <m:r>
                <m:rPr>
                  <m:sty m:val="p"/>
                </m:rPr>
                <w:rPr>
                  <w:rFonts w:ascii="Cambria Math" w:hAnsi="Cambria Math"/>
                </w:rPr>
                <m:t>Δ</m:t>
              </m:r>
              <m:r>
                <w:rPr>
                  <w:rFonts w:ascii="Cambria Math" w:hAnsi="Cambria Math"/>
                </w:rPr>
                <m:t>y</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num>
                <m:den>
                  <m:r>
                    <m:rPr>
                      <m:sty m:val="p"/>
                    </m:rPr>
                    <w:rPr>
                      <w:rFonts w:ascii="Cambria Math" w:hAnsi="Cambria Math"/>
                    </w:rPr>
                    <m:t>Δ</m:t>
                  </m:r>
                  <m:r>
                    <w:rPr>
                      <w:rFonts w:ascii="Cambria Math" w:hAnsi="Cambria Math"/>
                    </w:rPr>
                    <m:t>x</m:t>
                  </m:r>
                </m:den>
              </m:f>
              <m:r>
                <w:rPr>
                  <w:rFonts w:ascii="Cambria Math" w:hAnsi="Cambria Math"/>
                </w:rPr>
                <m:t>+</m:t>
              </m:r>
              <m:r>
                <m:rPr>
                  <m:sty m:val="p"/>
                </m:rPr>
                <w:rPr>
                  <w:rFonts w:ascii="Cambria Math" w:hAnsi="Cambria Math"/>
                </w:rPr>
                <m:t>Δ</m:t>
              </m:r>
              <m:r>
                <w:rPr>
                  <w:rFonts w:ascii="Cambria Math" w:hAnsi="Cambria Math"/>
                </w:rPr>
                <m:t>x</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2,S</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num>
                <m:den>
                  <m:r>
                    <m:rPr>
                      <m:sty m:val="p"/>
                    </m:rPr>
                    <w:rPr>
                      <w:rFonts w:ascii="Cambria Math" w:hAnsi="Cambria Math"/>
                    </w:rPr>
                    <m:t>Δ</m:t>
                  </m:r>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2C</m:t>
              </m:r>
            </m:e>
            <m:sub>
              <m:r>
                <w:rPr>
                  <w:rFonts w:ascii="Cambria Math" w:hAnsi="Cambria Math"/>
                </w:rPr>
                <m:t>DL</m:t>
              </m:r>
            </m:sub>
          </m:sSub>
          <m:r>
            <w:rPr>
              <w:rFonts w:ascii="Cambria Math" w:hAnsi="Cambria Math"/>
            </w:rPr>
            <m:t>A</m:t>
          </m:r>
          <m:f>
            <m:fPr>
              <m:ctrlPr>
                <w:rPr>
                  <w:rFonts w:ascii="Cambria Math" w:hAnsi="Cambria Math"/>
                  <w:i/>
                </w:rPr>
              </m:ctrlPr>
            </m:fPr>
            <m:num>
              <m:r>
                <w:rPr>
                  <w:rFonts w:ascii="Cambria Math" w:hAnsi="Cambria Math"/>
                </w:rPr>
                <m:t>∂</m:t>
              </m:r>
              <m:acc>
                <m:accPr>
                  <m:chr m:val="̅"/>
                  <m:ctrlPr>
                    <w:rPr>
                      <w:rFonts w:ascii="Cambria Math" w:hAnsi="Cambria Math"/>
                      <w:i/>
                    </w:rPr>
                  </m:ctrlPr>
                </m:accPr>
                <m:e>
                  <w:commentRangeStart w:id="4"/>
                  <m:sSub>
                    <m:sSubPr>
                      <m:ctrlPr>
                        <w:rPr>
                          <w:rFonts w:ascii="Cambria Math" w:hAnsi="Cambria Math"/>
                        </w:rPr>
                      </m:ctrlPr>
                    </m:sSubPr>
                    <m:e>
                      <m:r>
                        <m:rPr>
                          <m:sty m:val="p"/>
                        </m:rPr>
                        <w:rPr>
                          <w:rFonts w:ascii="Cambria Math" w:hAnsi="Cambria Math"/>
                        </w:rPr>
                        <m:t>Φ</m:t>
                      </m:r>
                    </m:e>
                    <m:sub>
                      <m:r>
                        <w:rPr>
                          <w:rFonts w:ascii="Cambria Math" w:hAnsi="Cambria Math"/>
                        </w:rPr>
                        <m:t>2,P</m:t>
                      </m:r>
                    </m:sub>
                  </m:sSub>
                  <w:commentRangeEnd w:id="4"/>
                  <m:r>
                    <m:rPr>
                      <m:sty m:val="p"/>
                    </m:rPr>
                    <w:rPr>
                      <w:rStyle w:val="CommentReference"/>
                    </w:rPr>
                    <w:commentReference w:id="4"/>
                  </m:r>
                </m:e>
              </m:acc>
            </m:num>
            <m:den>
              <m:r>
                <w:rPr>
                  <w:rFonts w:ascii="Cambria Math" w:hAnsi="Cambria Math"/>
                </w:rPr>
                <m:t>∂t</m:t>
              </m:r>
            </m:den>
          </m:f>
          <m:r>
            <w:rPr>
              <w:rFonts w:ascii="Cambria Math" w:eastAsiaTheme="minorEastAsia" w:hAnsi="Cambria Math"/>
            </w:rPr>
            <m:t>=0</m:t>
          </m:r>
        </m:oMath>
      </m:oMathPara>
    </w:p>
    <w:p w14:paraId="0A0CD722" w14:textId="77777777" w:rsidR="00EE550D" w:rsidRDefault="00EE550D" w:rsidP="008973B5">
      <w:pPr>
        <w:pStyle w:val="ListParagraph"/>
        <w:ind w:left="-540"/>
      </w:pPr>
    </w:p>
    <w:p w14:paraId="29A5E687" w14:textId="77777777" w:rsidR="00872FE7" w:rsidRPr="00E22638" w:rsidRDefault="008973B5" w:rsidP="008973B5">
      <w:pPr>
        <w:pStyle w:val="ListParagraph"/>
        <w:ind w:left="-540"/>
      </w:pPr>
      <w:r w:rsidRPr="00E22638">
        <w:tab/>
      </w:r>
      <w:r w:rsidR="00A16AC3" w:rsidRPr="00E22638">
        <w:t>Apply</w:t>
      </w:r>
      <w:r w:rsidR="00872FE7" w:rsidRPr="00E22638">
        <w:t xml:space="preserve"> Laplace </w:t>
      </w:r>
      <w:proofErr w:type="gramStart"/>
      <w:r w:rsidR="00872FE7" w:rsidRPr="00E22638">
        <w:t>transformation :</w:t>
      </w:r>
      <w:proofErr w:type="gramEnd"/>
    </w:p>
    <w:p w14:paraId="5C89A534" w14:textId="77777777" w:rsidR="00872FE7" w:rsidRPr="00E22638" w:rsidRDefault="00872FE7" w:rsidP="00670B6B">
      <w:pPr>
        <w:pStyle w:val="ListParagraph"/>
        <w:ind w:left="-540"/>
      </w:pPr>
    </w:p>
    <w:p w14:paraId="2793A5C4" w14:textId="77777777" w:rsidR="00872FE7" w:rsidRPr="00E22638" w:rsidRDefault="00AC0AE7" w:rsidP="00872FE7">
      <w:pPr>
        <w:pStyle w:val="ListParagraph"/>
        <w:ind w:left="45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eff</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2,S</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e>
          </m:d>
          <m:r>
            <w:rPr>
              <w:rFonts w:ascii="Cambria Math" w:hAnsi="Cambria Math"/>
            </w:rPr>
            <m:t>-</m:t>
          </m:r>
          <m:sSub>
            <m:sSubPr>
              <m:ctrlPr>
                <w:rPr>
                  <w:rFonts w:ascii="Cambria Math" w:hAnsi="Cambria Math"/>
                  <w:i/>
                </w:rPr>
              </m:ctrlPr>
            </m:sSubPr>
            <m:e>
              <m:r>
                <w:rPr>
                  <w:rFonts w:ascii="Cambria Math" w:hAnsi="Cambria Math"/>
                </w:rPr>
                <m:t>2C</m:t>
              </m:r>
            </m:e>
            <m:sub>
              <m:r>
                <w:rPr>
                  <w:rFonts w:ascii="Cambria Math" w:hAnsi="Cambria Math"/>
                </w:rPr>
                <m:t>DL</m:t>
              </m:r>
            </m:sub>
          </m:sSub>
          <m:r>
            <w:rPr>
              <w:rFonts w:ascii="Cambria Math" w:hAnsi="Cambria Math"/>
            </w:rPr>
            <m:t>Ajω</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Φ</m:t>
                  </m:r>
                </m:e>
                <m:sub>
                  <m:r>
                    <w:rPr>
                      <w:rFonts w:ascii="Cambria Math" w:hAnsi="Cambria Math"/>
                    </w:rPr>
                    <m:t>2,P</m:t>
                  </m:r>
                </m:sub>
              </m:sSub>
            </m:e>
          </m:acc>
          <m:r>
            <w:rPr>
              <w:rFonts w:ascii="Cambria Math" w:eastAsiaTheme="minorEastAsia" w:hAnsi="Cambria Math"/>
            </w:rPr>
            <m:t>=0</m:t>
          </m:r>
        </m:oMath>
      </m:oMathPara>
    </w:p>
    <w:p w14:paraId="664B1CED" w14:textId="77777777" w:rsidR="006E38F2" w:rsidRPr="00E22638" w:rsidRDefault="006E38F2" w:rsidP="00613E96">
      <w:pPr>
        <w:rPr>
          <w:rFonts w:eastAsiaTheme="minorEastAsia"/>
        </w:rPr>
      </w:pPr>
    </w:p>
    <w:p w14:paraId="6AA1B04C" w14:textId="77777777" w:rsidR="00872FE7" w:rsidRPr="00E22638" w:rsidRDefault="006E38F2" w:rsidP="006E38F2">
      <w:pPr>
        <w:rPr>
          <w:rFonts w:eastAsiaTheme="minorEastAsia"/>
        </w:rPr>
      </w:pPr>
      <w:r w:rsidRPr="00E22638">
        <w:rPr>
          <w:rFonts w:eastAsiaTheme="minorEastAsia"/>
        </w:rPr>
        <w:t>where</w:t>
      </w:r>
      <w:r w:rsidRPr="00E22638">
        <w:rPr>
          <w:rFonts w:eastAsiaTheme="minorEastAsia"/>
        </w:rPr>
        <w:tab/>
      </w:r>
      <w:r w:rsidRPr="00E22638">
        <w:rPr>
          <w:rFonts w:eastAsiaTheme="minorEastAsia"/>
        </w:rPr>
        <w:tab/>
      </w:r>
      <w:r w:rsidRPr="00E22638">
        <w:rPr>
          <w:rFonts w:eastAsiaTheme="minorEastAsia"/>
        </w:rPr>
        <w:tab/>
      </w:r>
      <w:r w:rsidRPr="00E22638">
        <w:rPr>
          <w:rFonts w:eastAsiaTheme="minorEastAsia"/>
        </w:rPr>
        <w:tab/>
      </w:r>
      <m:oMath>
        <m:r>
          <m:rPr>
            <m:sty m:val="p"/>
          </m:rPr>
          <w:rPr>
            <w:rFonts w:ascii="Cambria Math" w:hAnsi="Cambria Math"/>
          </w:rPr>
          <m:t>A</m:t>
        </m:r>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x²</m:t>
        </m:r>
      </m:oMath>
    </w:p>
    <w:p w14:paraId="57F54BA5" w14:textId="57D9294F" w:rsidR="00670B6B" w:rsidRPr="00E22638" w:rsidRDefault="00AC0AE7">
      <w:pPr>
        <w:rPr>
          <w:rFonts w:eastAsiaTheme="minorEastAsia"/>
        </w:rP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κ</m:t>
                  </m:r>
                </m:e>
                <m:sub>
                  <m:r>
                    <w:rPr>
                      <w:rFonts w:ascii="Cambria Math" w:hAnsi="Cambria Math"/>
                    </w:rPr>
                    <m:t>eff</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2,S</m:t>
                  </m:r>
                  <m:r>
                    <w:del w:id="5" w:author="Sam Cooper" w:date="2018-09-28T17:14:00Z">
                      <w:rPr>
                        <w:rFonts w:ascii="Cambria Math" w:hAnsi="Cambria Math"/>
                      </w:rPr>
                      <m:t>)</m:t>
                    </w:del>
                  </m:r>
                </m:sub>
              </m:sSub>
              <m:r>
                <w:ins w:id="6" w:author="Sam Cooper" w:date="2018-09-28T17:14:00Z">
                  <w:rPr>
                    <w:rFonts w:ascii="Cambria Math" w:hAnsi="Cambria Math"/>
                  </w:rPr>
                  <m:t>)</m:t>
                </w:ins>
              </m:r>
            </m:num>
            <m:den>
              <m:r>
                <w:rPr>
                  <w:rFonts w:ascii="Cambria Math" w:hAnsi="Cambria Math"/>
                </w:rPr>
                <m:t>2</m:t>
              </m:r>
              <m:sSub>
                <m:sSubPr>
                  <m:ctrlPr>
                    <w:rPr>
                      <w:rFonts w:ascii="Cambria Math" w:hAnsi="Cambria Math"/>
                      <w:i/>
                    </w:rPr>
                  </m:ctrlPr>
                </m:sSubPr>
                <m:e>
                  <m:r>
                    <w:rPr>
                      <w:rFonts w:ascii="Cambria Math" w:hAnsi="Cambria Math"/>
                    </w:rPr>
                    <m:t>κ</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2C</m:t>
                  </m:r>
                </m:e>
                <m:sub>
                  <m:r>
                    <w:rPr>
                      <w:rFonts w:ascii="Cambria Math" w:hAnsi="Cambria Math"/>
                    </w:rPr>
                    <m:t>DL</m:t>
                  </m:r>
                </m:sub>
              </m:sSub>
              <m:r>
                <w:rPr>
                  <w:rFonts w:ascii="Cambria Math" w:hAnsi="Cambria Math"/>
                </w:rPr>
                <m:t>jω</m:t>
              </m:r>
              <m:r>
                <m:rPr>
                  <m:sty m:val="p"/>
                </m:rPr>
                <w:rPr>
                  <w:rFonts w:ascii="Cambria Math" w:hAnsi="Cambria Math"/>
                </w:rPr>
                <m:t>Δ</m:t>
              </m:r>
              <m:r>
                <w:rPr>
                  <w:rFonts w:ascii="Cambria Math" w:hAnsi="Cambria Math"/>
                </w:rPr>
                <m:t>x²</m:t>
              </m:r>
            </m:den>
          </m:f>
        </m:oMath>
      </m:oMathPara>
    </w:p>
    <w:p w14:paraId="7863D254" w14:textId="77777777" w:rsidR="00613E96" w:rsidRPr="00E22638" w:rsidRDefault="00613E96">
      <w:pPr>
        <w:rPr>
          <w:rFonts w:eastAsiaTheme="minorEastAsia"/>
        </w:rPr>
      </w:pPr>
      <w:r w:rsidRPr="00E22638">
        <w:rPr>
          <w:rFonts w:eastAsiaTheme="minorEastAsia"/>
        </w:rPr>
        <w:t xml:space="preserve">In general </w:t>
      </w:r>
      <w:proofErr w:type="gramStart"/>
      <w:r w:rsidRPr="00E22638">
        <w:rPr>
          <w:rFonts w:eastAsiaTheme="minorEastAsia"/>
        </w:rPr>
        <w:t>case :</w:t>
      </w:r>
      <w:proofErr w:type="gramEnd"/>
    </w:p>
    <w:p w14:paraId="2888D51B" w14:textId="77777777" w:rsidR="00613E96" w:rsidRPr="00EE550D" w:rsidRDefault="00AC0AE7">
      <w:pPr>
        <w:rPr>
          <w:rFonts w:eastAsiaTheme="minorEastAsia"/>
        </w:rP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2,S</m:t>
                  </m:r>
                </m:sub>
              </m:sSub>
              <m:r>
                <w:rPr>
                  <w:rFonts w:ascii="Cambria Math" w:hAnsi="Cambria Math"/>
                </w:rPr>
                <m:t>)</m:t>
              </m:r>
            </m:num>
            <m:den>
              <m:r>
                <w:rPr>
                  <w:rFonts w:ascii="Cambria Math" w:hAnsi="Cambria Math"/>
                </w:rPr>
                <m:t>NN+</m:t>
              </m:r>
              <m:sSub>
                <m:sSubPr>
                  <m:ctrlPr>
                    <w:rPr>
                      <w:rFonts w:ascii="Cambria Math" w:hAnsi="Cambria Math"/>
                      <w:i/>
                    </w:rPr>
                  </m:ctrlPr>
                </m:sSubPr>
                <m:e>
                  <m:r>
                    <w:rPr>
                      <w:rFonts w:ascii="Cambria Math" w:hAnsi="Cambria Math"/>
                    </w:rPr>
                    <m:t>(4-NN)C</m:t>
                  </m:r>
                </m:e>
                <m:sub>
                  <m:r>
                    <w:rPr>
                      <w:rFonts w:ascii="Cambria Math" w:hAnsi="Cambria Math"/>
                    </w:rPr>
                    <m:t>DL</m:t>
                  </m:r>
                </m:sub>
              </m:sSub>
              <m:r>
                <w:rPr>
                  <w:rFonts w:ascii="Cambria Math" w:hAnsi="Cambria Math"/>
                </w:rPr>
                <m:t>jω</m:t>
              </m:r>
              <m:f>
                <m:fPr>
                  <m:ctrlPr>
                    <w:rPr>
                      <w:rFonts w:ascii="Cambria Math" w:hAnsi="Cambria Math"/>
                    </w:rPr>
                  </m:ctrlPr>
                </m:fPr>
                <m:num>
                  <m:r>
                    <m:rPr>
                      <m:sty m:val="p"/>
                    </m:rPr>
                    <w:rPr>
                      <w:rFonts w:ascii="Cambria Math" w:hAnsi="Cambria Math"/>
                    </w:rPr>
                    <m:t>Δ</m:t>
                  </m:r>
                  <m:r>
                    <w:rPr>
                      <w:rFonts w:ascii="Cambria Math" w:hAnsi="Cambria Math"/>
                    </w:rPr>
                    <m:t>x²</m:t>
                  </m:r>
                </m:num>
                <m:den>
                  <m:sSub>
                    <m:sSubPr>
                      <m:ctrlPr>
                        <w:rPr>
                          <w:rFonts w:ascii="Cambria Math" w:hAnsi="Cambria Math"/>
                          <w:i/>
                        </w:rPr>
                      </m:ctrlPr>
                    </m:sSubPr>
                    <m:e>
                      <m:r>
                        <w:rPr>
                          <w:rFonts w:ascii="Cambria Math" w:hAnsi="Cambria Math"/>
                        </w:rPr>
                        <m:t>κ</m:t>
                      </m:r>
                    </m:e>
                    <m:sub>
                      <m:r>
                        <w:rPr>
                          <w:rFonts w:ascii="Cambria Math" w:hAnsi="Cambria Math"/>
                        </w:rPr>
                        <m:t>eff</m:t>
                      </m:r>
                    </m:sub>
                  </m:sSub>
                </m:den>
              </m:f>
            </m:den>
          </m:f>
        </m:oMath>
      </m:oMathPara>
    </w:p>
    <w:p w14:paraId="24643890" w14:textId="77777777" w:rsidR="00EE550D" w:rsidRPr="00EE550D" w:rsidRDefault="00EE550D" w:rsidP="00EE550D">
      <w:pPr>
        <w:ind w:firstLine="720"/>
        <w:rPr>
          <w:i/>
        </w:rPr>
      </w:pPr>
      <w:r w:rsidRPr="00E22638">
        <w:rPr>
          <w:i/>
        </w:rPr>
        <w:t xml:space="preserve">NN = number of nearest </w:t>
      </w:r>
      <w:r w:rsidRPr="00E22638">
        <w:rPr>
          <w:i/>
          <w:lang w:val="en-GB"/>
        </w:rPr>
        <w:t>neighbour</w:t>
      </w:r>
      <w:r w:rsidRPr="00E22638">
        <w:rPr>
          <w:i/>
        </w:rPr>
        <w:t xml:space="preserve"> which is liquid phase</w:t>
      </w:r>
    </w:p>
    <w:p w14:paraId="33DAB84A" w14:textId="77777777" w:rsidR="008973B5" w:rsidRPr="00E22638" w:rsidRDefault="008973B5" w:rsidP="008973B5">
      <w:pPr>
        <w:pStyle w:val="ListParagraph"/>
        <w:ind w:left="-540" w:firstLine="540"/>
      </w:pPr>
      <w:r w:rsidRPr="00E22638">
        <w:t>When a pixel</w:t>
      </w:r>
      <w:r w:rsidR="004C71C6">
        <w:t xml:space="preserve"> (</w:t>
      </w:r>
      <w:proofErr w:type="spellStart"/>
      <w:r w:rsidR="004C71C6">
        <w:t>i</w:t>
      </w:r>
      <w:proofErr w:type="spellEnd"/>
      <w:r w:rsidR="004C71C6">
        <w:t>)</w:t>
      </w:r>
      <w:r w:rsidRPr="00E22638">
        <w:t xml:space="preserve"> is solid phase</w:t>
      </w:r>
      <w:r w:rsidR="00ED10A4">
        <w:t xml:space="preserve">, we </w:t>
      </w:r>
      <w:proofErr w:type="gramStart"/>
      <w:r w:rsidR="00ED10A4">
        <w:t>define :</w:t>
      </w:r>
      <w:proofErr w:type="gramEnd"/>
      <w:r w:rsidRPr="00E22638">
        <w:t xml:space="preserve"> </w:t>
      </w:r>
    </w:p>
    <w:p w14:paraId="68DCCFC3" w14:textId="77777777" w:rsidR="008973B5" w:rsidRPr="00E22638" w:rsidRDefault="00AC0AE7" w:rsidP="00EE550D">
      <w:pPr>
        <w:pStyle w:val="ListParagraph"/>
        <w:ind w:left="4500" w:firstLine="1260"/>
      </w:pPr>
      <m:oMathPara>
        <m:oMathParaPr>
          <m:jc m:val="left"/>
        </m:oMathParaPr>
        <m:oMath>
          <m:sSub>
            <m:sSubPr>
              <m:ctrlPr>
                <w:rPr>
                  <w:rFonts w:ascii="Cambria Math" w:hAnsi="Cambria Math"/>
                  <w:i/>
                </w:rPr>
              </m:ctrlPr>
            </m:sSubPr>
            <m:e>
              <m:r>
                <m:rPr>
                  <m:sty m:val="p"/>
                </m:rPr>
                <w:rPr>
                  <w:rFonts w:ascii="Cambria Math" w:hAnsi="Cambria Math"/>
                </w:rPr>
                <m:t>Φ</m:t>
              </m:r>
            </m:e>
            <m:sub>
              <m:r>
                <w:rPr>
                  <w:rFonts w:ascii="Cambria Math" w:hAnsi="Cambria Math"/>
                </w:rPr>
                <m:t>2,i</m:t>
              </m:r>
            </m:sub>
          </m:sSub>
          <m:r>
            <w:rPr>
              <w:rFonts w:ascii="Cambria Math" w:hAnsi="Cambria Math"/>
            </w:rPr>
            <m:t>=0</m:t>
          </m:r>
        </m:oMath>
      </m:oMathPara>
    </w:p>
    <w:p w14:paraId="7A1B66B8" w14:textId="77777777" w:rsidR="008973B5" w:rsidRPr="00E22638" w:rsidRDefault="00EE550D">
      <w:r w:rsidRPr="00E22638">
        <w:rPr>
          <w:noProof/>
          <w:lang w:val="en-GB" w:eastAsia="en-GB"/>
        </w:rPr>
        <mc:AlternateContent>
          <mc:Choice Requires="wps">
            <w:drawing>
              <wp:anchor distT="0" distB="0" distL="114300" distR="114300" simplePos="0" relativeHeight="251662336" behindDoc="0" locked="0" layoutInCell="1" allowOverlap="1" wp14:anchorId="27D57015" wp14:editId="42399CBC">
                <wp:simplePos x="0" y="0"/>
                <wp:positionH relativeFrom="margin">
                  <wp:posOffset>1866900</wp:posOffset>
                </wp:positionH>
                <wp:positionV relativeFrom="paragraph">
                  <wp:posOffset>230505</wp:posOffset>
                </wp:positionV>
                <wp:extent cx="2351314" cy="625929"/>
                <wp:effectExtent l="0" t="0" r="11430" b="22225"/>
                <wp:wrapNone/>
                <wp:docPr id="103" name="Rectangle 103"/>
                <wp:cNvGraphicFramePr/>
                <a:graphic xmlns:a="http://schemas.openxmlformats.org/drawingml/2006/main">
                  <a:graphicData uri="http://schemas.microsoft.com/office/word/2010/wordprocessingShape">
                    <wps:wsp>
                      <wps:cNvSpPr/>
                      <wps:spPr>
                        <a:xfrm>
                          <a:off x="0" y="0"/>
                          <a:ext cx="2351314" cy="6259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ACEE7" id="Rectangle 103" o:spid="_x0000_s1026" style="position:absolute;margin-left:147pt;margin-top:18.15pt;width:185.15pt;height:4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" filled="f" strokecolor="red" strokeweight="1pt">
                <w10:wrap anchorx="margin"/>
              </v:rect>
            </w:pict>
          </mc:Fallback>
        </mc:AlternateContent>
      </w:r>
      <w:r w:rsidR="00151D7C" w:rsidRPr="00E22638">
        <w:rPr>
          <w:noProof/>
          <w:lang w:val="en-GB" w:eastAsia="en-GB"/>
        </w:rPr>
        <mc:AlternateContent>
          <mc:Choice Requires="wps">
            <w:drawing>
              <wp:anchor distT="0" distB="0" distL="114300" distR="114300" simplePos="0" relativeHeight="251668480" behindDoc="0" locked="0" layoutInCell="1" allowOverlap="1" wp14:anchorId="373EC099" wp14:editId="7D6F816C">
                <wp:simplePos x="0" y="0"/>
                <wp:positionH relativeFrom="column">
                  <wp:posOffset>4272643</wp:posOffset>
                </wp:positionH>
                <wp:positionV relativeFrom="paragraph">
                  <wp:posOffset>308610</wp:posOffset>
                </wp:positionV>
                <wp:extent cx="914400" cy="299357"/>
                <wp:effectExtent l="0" t="0" r="0" b="5715"/>
                <wp:wrapNone/>
                <wp:docPr id="145" name="Text Box 145"/>
                <wp:cNvGraphicFramePr/>
                <a:graphic xmlns:a="http://schemas.openxmlformats.org/drawingml/2006/main">
                  <a:graphicData uri="http://schemas.microsoft.com/office/word/2010/wordprocessingShape">
                    <wps:wsp>
                      <wps:cNvSpPr txBox="1"/>
                      <wps:spPr>
                        <a:xfrm>
                          <a:off x="0" y="0"/>
                          <a:ext cx="914400" cy="299357"/>
                        </a:xfrm>
                        <a:prstGeom prst="rect">
                          <a:avLst/>
                        </a:prstGeom>
                        <a:noFill/>
                        <a:ln w="6350">
                          <a:noFill/>
                        </a:ln>
                      </wps:spPr>
                      <wps:txbx>
                        <w:txbxContent>
                          <w:p w14:paraId="60569BB1" w14:textId="77777777" w:rsidR="00AC0AE7" w:rsidRDefault="00AC0AE7" w:rsidP="00151D7C">
                            <w:r w:rsidRPr="00151D7C">
                              <w:rPr>
                                <w:highlight w:val="yellow"/>
                              </w:rPr>
                              <w:t>(</w:t>
                            </w:r>
                            <w:r>
                              <w:rPr>
                                <w:highlight w:val="yellow"/>
                              </w:rPr>
                              <w:t>2</w:t>
                            </w:r>
                            <w:r w:rsidRPr="00151D7C">
                              <w:rPr>
                                <w:highlight w:val="yello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EC099" id="Text Box 145" o:spid="_x0000_s1027" type="#_x0000_t202" style="position:absolute;margin-left:336.45pt;margin-top:24.3pt;width:1in;height:23.5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" filled="f" stroked="f" strokeweight=".5pt">
                <v:textbox>
                  <w:txbxContent>
                    <w:p w14:paraId="60569BB1" w14:textId="77777777" w:rsidR="00AC0AE7" w:rsidRDefault="00AC0AE7" w:rsidP="00151D7C">
                      <w:r w:rsidRPr="00151D7C">
                        <w:rPr>
                          <w:highlight w:val="yellow"/>
                        </w:rPr>
                        <w:t>(</w:t>
                      </w:r>
                      <w:r>
                        <w:rPr>
                          <w:highlight w:val="yellow"/>
                        </w:rPr>
                        <w:t>2</w:t>
                      </w:r>
                      <w:r w:rsidRPr="00151D7C">
                        <w:rPr>
                          <w:highlight w:val="yellow"/>
                        </w:rPr>
                        <w:t>)</w:t>
                      </w:r>
                    </w:p>
                  </w:txbxContent>
                </v:textbox>
              </v:shape>
            </w:pict>
          </mc:Fallback>
        </mc:AlternateContent>
      </w:r>
      <w:r w:rsidR="008973B5" w:rsidRPr="00E22638">
        <w:t xml:space="preserve">So we can re-write the equation </w:t>
      </w:r>
      <w:proofErr w:type="gramStart"/>
      <w:r w:rsidR="008973B5" w:rsidRPr="00E22638">
        <w:t>above :</w:t>
      </w:r>
      <w:proofErr w:type="gramEnd"/>
    </w:p>
    <w:p w14:paraId="08409CDB" w14:textId="77777777" w:rsidR="00613E96" w:rsidRPr="00E22638" w:rsidRDefault="00AC0AE7">
      <w:pPr>
        <w:rPr>
          <w:rFonts w:eastAsiaTheme="minorEastAsia"/>
        </w:rP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2,E</m:t>
                      </m:r>
                    </m:sub>
                  </m:sSub>
                  <m:r>
                    <m:rPr>
                      <m:sty m:val="p"/>
                    </m:rPr>
                    <w:rPr>
                      <w:rFonts w:ascii="Cambria Math" w:hAnsi="Cambria Math"/>
                    </w:rPr>
                    <m:t>+Φ</m:t>
                  </m:r>
                </m:e>
                <m:sub>
                  <m:r>
                    <w:rPr>
                      <w:rFonts w:ascii="Cambria Math" w:hAnsi="Cambria Math"/>
                    </w:rPr>
                    <m:t>2,N</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2,S</m:t>
                  </m:r>
                </m:sub>
              </m:sSub>
            </m:num>
            <m:den>
              <m:r>
                <w:rPr>
                  <w:rFonts w:ascii="Cambria Math" w:hAnsi="Cambria Math"/>
                </w:rPr>
                <m:t>NN+</m:t>
              </m:r>
              <m:sSub>
                <m:sSubPr>
                  <m:ctrlPr>
                    <w:rPr>
                      <w:rFonts w:ascii="Cambria Math" w:hAnsi="Cambria Math"/>
                      <w:i/>
                    </w:rPr>
                  </m:ctrlPr>
                </m:sSubPr>
                <m:e>
                  <m:r>
                    <w:rPr>
                      <w:rFonts w:ascii="Cambria Math" w:hAnsi="Cambria Math"/>
                    </w:rPr>
                    <m:t>(4-NN)C</m:t>
                  </m:r>
                </m:e>
                <m:sub>
                  <m:r>
                    <w:rPr>
                      <w:rFonts w:ascii="Cambria Math" w:hAnsi="Cambria Math"/>
                    </w:rPr>
                    <m:t>DL</m:t>
                  </m:r>
                </m:sub>
              </m:sSub>
              <m:r>
                <w:rPr>
                  <w:rFonts w:ascii="Cambria Math" w:hAnsi="Cambria Math"/>
                </w:rPr>
                <m:t>jω</m:t>
              </m:r>
              <m:f>
                <m:fPr>
                  <m:ctrlPr>
                    <w:rPr>
                      <w:rFonts w:ascii="Cambria Math" w:hAnsi="Cambria Math"/>
                    </w:rPr>
                  </m:ctrlPr>
                </m:fPr>
                <m:num>
                  <m:r>
                    <m:rPr>
                      <m:sty m:val="p"/>
                    </m:rPr>
                    <w:rPr>
                      <w:rFonts w:ascii="Cambria Math" w:hAnsi="Cambria Math"/>
                    </w:rPr>
                    <m:t>Δ</m:t>
                  </m:r>
                  <m:r>
                    <w:rPr>
                      <w:rFonts w:ascii="Cambria Math" w:hAnsi="Cambria Math"/>
                    </w:rPr>
                    <m:t>x²</m:t>
                  </m:r>
                </m:num>
                <m:den>
                  <m:sSub>
                    <m:sSubPr>
                      <m:ctrlPr>
                        <w:rPr>
                          <w:rFonts w:ascii="Cambria Math" w:hAnsi="Cambria Math"/>
                          <w:i/>
                        </w:rPr>
                      </m:ctrlPr>
                    </m:sSubPr>
                    <m:e>
                      <m:r>
                        <w:rPr>
                          <w:rFonts w:ascii="Cambria Math" w:hAnsi="Cambria Math"/>
                        </w:rPr>
                        <m:t>κ</m:t>
                      </m:r>
                    </m:e>
                    <m:sub>
                      <m:r>
                        <w:rPr>
                          <w:rFonts w:ascii="Cambria Math" w:hAnsi="Cambria Math"/>
                        </w:rPr>
                        <m:t>eff</m:t>
                      </m:r>
                    </m:sub>
                  </m:sSub>
                </m:den>
              </m:f>
            </m:den>
          </m:f>
        </m:oMath>
      </m:oMathPara>
    </w:p>
    <w:p w14:paraId="31CE2259" w14:textId="77777777" w:rsidR="008973B5" w:rsidRPr="00E22638" w:rsidRDefault="008973B5">
      <w:r w:rsidRPr="00E22638">
        <w:rPr>
          <w:highlight w:val="yellow"/>
        </w:rPr>
        <w:t>In 3D case</w:t>
      </w:r>
      <w:r w:rsidRPr="00E22638">
        <w:t>, equation (1) and (2) become</w:t>
      </w:r>
      <w:r w:rsidR="007A62B9" w:rsidRPr="00E22638">
        <w:t xml:space="preserve"> respectively</w:t>
      </w:r>
      <w:r w:rsidRPr="00E22638">
        <w:t xml:space="preserve"> :</w:t>
      </w:r>
      <w:r w:rsidR="007A62B9" w:rsidRPr="00E22638">
        <w:rPr>
          <w:noProof/>
          <w:lang w:val="en-GB" w:eastAsia="en-GB"/>
        </w:rPr>
        <mc:AlternateContent>
          <mc:Choice Requires="wps">
            <w:drawing>
              <wp:anchor distT="0" distB="0" distL="114300" distR="114300" simplePos="0" relativeHeight="251674624" behindDoc="0" locked="0" layoutInCell="1" allowOverlap="1" wp14:anchorId="39C51641" wp14:editId="58F38591">
                <wp:simplePos x="0" y="0"/>
                <wp:positionH relativeFrom="column">
                  <wp:posOffset>4578350</wp:posOffset>
                </wp:positionH>
                <wp:positionV relativeFrom="paragraph">
                  <wp:posOffset>308156</wp:posOffset>
                </wp:positionV>
                <wp:extent cx="914400" cy="299357"/>
                <wp:effectExtent l="0" t="0" r="0" b="5715"/>
                <wp:wrapNone/>
                <wp:docPr id="149" name="Text Box 149"/>
                <wp:cNvGraphicFramePr/>
                <a:graphic xmlns:a="http://schemas.openxmlformats.org/drawingml/2006/main">
                  <a:graphicData uri="http://schemas.microsoft.com/office/word/2010/wordprocessingShape">
                    <wps:wsp>
                      <wps:cNvSpPr txBox="1"/>
                      <wps:spPr>
                        <a:xfrm>
                          <a:off x="0" y="0"/>
                          <a:ext cx="914400" cy="299357"/>
                        </a:xfrm>
                        <a:prstGeom prst="rect">
                          <a:avLst/>
                        </a:prstGeom>
                        <a:noFill/>
                        <a:ln w="6350">
                          <a:noFill/>
                        </a:ln>
                      </wps:spPr>
                      <wps:txbx>
                        <w:txbxContent>
                          <w:p w14:paraId="0A598664" w14:textId="77777777" w:rsidR="00AC0AE7" w:rsidRDefault="00AC0AE7" w:rsidP="007A62B9">
                            <w:r w:rsidRPr="00151D7C">
                              <w:rPr>
                                <w:highlight w:val="yellow"/>
                              </w:rPr>
                              <w:t>(</w:t>
                            </w:r>
                            <w:r>
                              <w:rPr>
                                <w:highlight w:val="yellow"/>
                              </w:rPr>
                              <w:t>3</w:t>
                            </w:r>
                            <w:r w:rsidRPr="00151D7C">
                              <w:rPr>
                                <w:highlight w:val="yello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C51641" id="Text Box 149" o:spid="_x0000_s1028" type="#_x0000_t202" style="position:absolute;margin-left:360.5pt;margin-top:24.25pt;width:1in;height:23.5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" filled="f" stroked="f" strokeweight=".5pt">
                <v:textbox>
                  <w:txbxContent>
                    <w:p w14:paraId="0A598664" w14:textId="77777777" w:rsidR="00AC0AE7" w:rsidRDefault="00AC0AE7" w:rsidP="007A62B9">
                      <w:r w:rsidRPr="00151D7C">
                        <w:rPr>
                          <w:highlight w:val="yellow"/>
                        </w:rPr>
                        <w:t>(</w:t>
                      </w:r>
                      <w:r>
                        <w:rPr>
                          <w:highlight w:val="yellow"/>
                        </w:rPr>
                        <w:t>3</w:t>
                      </w:r>
                      <w:r w:rsidRPr="00151D7C">
                        <w:rPr>
                          <w:highlight w:val="yellow"/>
                        </w:rPr>
                        <w:t>)</w:t>
                      </w:r>
                    </w:p>
                  </w:txbxContent>
                </v:textbox>
              </v:shape>
            </w:pict>
          </mc:Fallback>
        </mc:AlternateContent>
      </w:r>
      <w:r w:rsidR="00151D7C" w:rsidRPr="00E22638">
        <w:rPr>
          <w:noProof/>
          <w:lang w:val="en-GB" w:eastAsia="en-GB"/>
        </w:rPr>
        <mc:AlternateContent>
          <mc:Choice Requires="wps">
            <w:drawing>
              <wp:anchor distT="0" distB="0" distL="114300" distR="114300" simplePos="0" relativeHeight="251670528" behindDoc="0" locked="0" layoutInCell="1" allowOverlap="1" wp14:anchorId="1157F03C" wp14:editId="75A7D821">
                <wp:simplePos x="0" y="0"/>
                <wp:positionH relativeFrom="margin">
                  <wp:posOffset>1485900</wp:posOffset>
                </wp:positionH>
                <wp:positionV relativeFrom="paragraph">
                  <wp:posOffset>227421</wp:posOffset>
                </wp:positionV>
                <wp:extent cx="2999014" cy="515425"/>
                <wp:effectExtent l="0" t="0" r="11430" b="18415"/>
                <wp:wrapNone/>
                <wp:docPr id="146" name="Rectangle 146"/>
                <wp:cNvGraphicFramePr/>
                <a:graphic xmlns:a="http://schemas.openxmlformats.org/drawingml/2006/main">
                  <a:graphicData uri="http://schemas.microsoft.com/office/word/2010/wordprocessingShape">
                    <wps:wsp>
                      <wps:cNvSpPr/>
                      <wps:spPr>
                        <a:xfrm>
                          <a:off x="0" y="0"/>
                          <a:ext cx="2999014" cy="515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DD21C" id="Rectangle 146" o:spid="_x0000_s1026" style="position:absolute;margin-left:117pt;margin-top:17.9pt;width:236.15pt;height:40.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" filled="f" strokecolor="red" strokeweight="1pt">
                <w10:wrap anchorx="margin"/>
              </v:rect>
            </w:pict>
          </mc:Fallback>
        </mc:AlternateContent>
      </w:r>
    </w:p>
    <w:p w14:paraId="4C08914A" w14:textId="77777777" w:rsidR="008973B5" w:rsidRPr="00E22638" w:rsidRDefault="00AC0AE7" w:rsidP="008973B5">
      <w:pPr>
        <w:rPr>
          <w:rFonts w:eastAsiaTheme="minorEastAsia"/>
        </w:rPr>
      </w:pPr>
      <m:oMathPara>
        <m:oMathParaPr>
          <m:jc m:val="center"/>
        </m:oMathParaPr>
        <m:oMath>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2,E</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2,N</m:t>
                  </m:r>
                </m:sub>
              </m:sSub>
              <m:r>
                <w:rPr>
                  <w:rFonts w:ascii="Cambria Math" w:hAnsi="Cambria Math"/>
                </w:rPr>
                <m:t>+</m:t>
              </m:r>
              <w:bookmarkStart w:id="7" w:name="_Hlk524370942"/>
              <m:sSub>
                <m:sSubPr>
                  <m:ctrlPr>
                    <w:rPr>
                      <w:rFonts w:ascii="Cambria Math" w:hAnsi="Cambria Math"/>
                      <w:i/>
                    </w:rPr>
                  </m:ctrlPr>
                </m:sSubPr>
                <m:e>
                  <m:r>
                    <m:rPr>
                      <m:sty m:val="p"/>
                    </m:rPr>
                    <w:rPr>
                      <w:rFonts w:ascii="Cambria Math" w:hAnsi="Cambria Math"/>
                    </w:rPr>
                    <m:t>Φ</m:t>
                  </m:r>
                </m:e>
                <m:sub>
                  <m:r>
                    <w:rPr>
                      <w:rFonts w:ascii="Cambria Math" w:hAnsi="Cambria Math"/>
                    </w:rPr>
                    <m:t>2,S</m:t>
                  </m:r>
                </m:sub>
              </m:sSub>
              <w:bookmarkEnd w:id="7"/>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2,U</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2,D</m:t>
                  </m:r>
                </m:sub>
              </m:sSub>
            </m:num>
            <m:den>
              <m:r>
                <w:rPr>
                  <w:rFonts w:ascii="Cambria Math" w:hAnsi="Cambria Math"/>
                </w:rPr>
                <m:t>NN</m:t>
              </m:r>
            </m:den>
          </m:f>
        </m:oMath>
      </m:oMathPara>
    </w:p>
    <w:p w14:paraId="7FBA9F5E" w14:textId="77777777" w:rsidR="008973B5" w:rsidRPr="00E22638" w:rsidRDefault="00EE550D" w:rsidP="008973B5">
      <w:pPr>
        <w:ind w:left="1620"/>
        <w:rPr>
          <w:rFonts w:eastAsiaTheme="minorEastAsia"/>
        </w:rPr>
      </w:pPr>
      <w:r w:rsidRPr="00E22638">
        <w:rPr>
          <w:noProof/>
          <w:lang w:val="en-GB" w:eastAsia="en-GB"/>
        </w:rPr>
        <mc:AlternateContent>
          <mc:Choice Requires="wps">
            <w:drawing>
              <wp:anchor distT="0" distB="0" distL="114300" distR="114300" simplePos="0" relativeHeight="251672576" behindDoc="0" locked="0" layoutInCell="1" allowOverlap="1" wp14:anchorId="431B5BE1" wp14:editId="0BA0A42D">
                <wp:simplePos x="0" y="0"/>
                <wp:positionH relativeFrom="margin">
                  <wp:align>center</wp:align>
                </wp:positionH>
                <wp:positionV relativeFrom="paragraph">
                  <wp:posOffset>254454</wp:posOffset>
                </wp:positionV>
                <wp:extent cx="2998470" cy="631371"/>
                <wp:effectExtent l="0" t="0" r="11430" b="16510"/>
                <wp:wrapNone/>
                <wp:docPr id="147" name="Rectangle 147"/>
                <wp:cNvGraphicFramePr/>
                <a:graphic xmlns:a="http://schemas.openxmlformats.org/drawingml/2006/main">
                  <a:graphicData uri="http://schemas.microsoft.com/office/word/2010/wordprocessingShape">
                    <wps:wsp>
                      <wps:cNvSpPr/>
                      <wps:spPr>
                        <a:xfrm>
                          <a:off x="0" y="0"/>
                          <a:ext cx="2998470" cy="6313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820DE" id="Rectangle 147" o:spid="_x0000_s1026" style="position:absolute;margin-left:0;margin-top:20.05pt;width:236.1pt;height:49.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" filled="f" strokecolor="red" strokeweight="1pt">
                <w10:wrap anchorx="margin"/>
              </v:rect>
            </w:pict>
          </mc:Fallback>
        </mc:AlternateContent>
      </w:r>
      <w:r w:rsidR="007A62B9" w:rsidRPr="00E22638">
        <w:rPr>
          <w:noProof/>
          <w:lang w:val="en-GB" w:eastAsia="en-GB"/>
        </w:rPr>
        <mc:AlternateContent>
          <mc:Choice Requires="wps">
            <w:drawing>
              <wp:anchor distT="0" distB="0" distL="114300" distR="114300" simplePos="0" relativeHeight="251676672" behindDoc="0" locked="0" layoutInCell="1" allowOverlap="1" wp14:anchorId="2CC7193B" wp14:editId="6D1FBFD4">
                <wp:simplePos x="0" y="0"/>
                <wp:positionH relativeFrom="column">
                  <wp:posOffset>4587694</wp:posOffset>
                </wp:positionH>
                <wp:positionV relativeFrom="paragraph">
                  <wp:posOffset>313872</wp:posOffset>
                </wp:positionV>
                <wp:extent cx="914400" cy="299357"/>
                <wp:effectExtent l="0" t="0" r="0" b="5715"/>
                <wp:wrapNone/>
                <wp:docPr id="150" name="Text Box 150"/>
                <wp:cNvGraphicFramePr/>
                <a:graphic xmlns:a="http://schemas.openxmlformats.org/drawingml/2006/main">
                  <a:graphicData uri="http://schemas.microsoft.com/office/word/2010/wordprocessingShape">
                    <wps:wsp>
                      <wps:cNvSpPr txBox="1"/>
                      <wps:spPr>
                        <a:xfrm>
                          <a:off x="0" y="0"/>
                          <a:ext cx="914400" cy="299357"/>
                        </a:xfrm>
                        <a:prstGeom prst="rect">
                          <a:avLst/>
                        </a:prstGeom>
                        <a:noFill/>
                        <a:ln w="6350">
                          <a:noFill/>
                        </a:ln>
                      </wps:spPr>
                      <wps:txbx>
                        <w:txbxContent>
                          <w:p w14:paraId="438BEC93" w14:textId="77777777" w:rsidR="00AC0AE7" w:rsidRDefault="00AC0AE7" w:rsidP="007A62B9">
                            <w:r w:rsidRPr="00151D7C">
                              <w:rPr>
                                <w:highlight w:val="yellow"/>
                              </w:rPr>
                              <w:t>(</w:t>
                            </w:r>
                            <w:r>
                              <w:rPr>
                                <w:highlight w:val="yellow"/>
                              </w:rPr>
                              <w:t>4</w:t>
                            </w:r>
                            <w:r w:rsidRPr="00151D7C">
                              <w:rPr>
                                <w:highlight w:val="yello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7193B" id="Text Box 150" o:spid="_x0000_s1029" type="#_x0000_t202" style="position:absolute;left:0;text-align:left;margin-left:361.25pt;margin-top:24.7pt;width:1in;height:23.5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" filled="f" stroked="f" strokeweight=".5pt">
                <v:textbox>
                  <w:txbxContent>
                    <w:p w14:paraId="438BEC93" w14:textId="77777777" w:rsidR="00AC0AE7" w:rsidRDefault="00AC0AE7" w:rsidP="007A62B9">
                      <w:r w:rsidRPr="00151D7C">
                        <w:rPr>
                          <w:highlight w:val="yellow"/>
                        </w:rPr>
                        <w:t>(</w:t>
                      </w:r>
                      <w:r>
                        <w:rPr>
                          <w:highlight w:val="yellow"/>
                        </w:rPr>
                        <w:t>4</w:t>
                      </w:r>
                      <w:r w:rsidRPr="00151D7C">
                        <w:rPr>
                          <w:highlight w:val="yellow"/>
                        </w:rPr>
                        <w:t>)</w:t>
                      </w:r>
                    </w:p>
                  </w:txbxContent>
                </v:textbox>
              </v:shape>
            </w:pict>
          </mc:Fallback>
        </mc:AlternateContent>
      </w:r>
    </w:p>
    <w:p w14:paraId="3580D109" w14:textId="77777777" w:rsidR="008973B5" w:rsidRPr="00E22638" w:rsidRDefault="00AC0AE7" w:rsidP="008973B5">
      <w:pPr>
        <w:rPr>
          <w:rFonts w:eastAsiaTheme="minorEastAsia"/>
        </w:rPr>
      </w:pPr>
      <m:oMathPara>
        <m:oMathParaPr>
          <m:jc m:val="center"/>
        </m:oMathParaPr>
        <m:oMath>
          <m:sSub>
            <m:sSubPr>
              <m:ctrlPr>
                <w:rPr>
                  <w:rFonts w:ascii="Cambria Math" w:hAnsi="Cambria Math"/>
                  <w:i/>
                </w:rPr>
              </m:ctrlPr>
            </m:sSubPr>
            <m:e>
              <m:r>
                <m:rPr>
                  <m:sty m:val="p"/>
                </m:rPr>
                <w:rPr>
                  <w:rFonts w:ascii="Cambria Math" w:hAnsi="Cambria Math"/>
                </w:rPr>
                <m:t>Φ</m:t>
              </m:r>
            </m:e>
            <m:sub>
              <m:r>
                <w:rPr>
                  <w:rFonts w:ascii="Cambria Math" w:hAnsi="Cambria Math"/>
                </w:rPr>
                <m:t>2,P</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e>
                    <m:sub>
                      <m:r>
                        <w:rPr>
                          <w:rFonts w:ascii="Cambria Math" w:hAnsi="Cambria Math"/>
                        </w:rPr>
                        <m:t>2,W</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2,E</m:t>
                      </m:r>
                    </m:sub>
                  </m:sSub>
                  <m:r>
                    <m:rPr>
                      <m:sty m:val="p"/>
                    </m:rPr>
                    <w:rPr>
                      <w:rFonts w:ascii="Cambria Math" w:hAnsi="Cambria Math"/>
                    </w:rPr>
                    <m:t>+Φ</m:t>
                  </m:r>
                </m:e>
                <m:sub>
                  <m:r>
                    <w:rPr>
                      <w:rFonts w:ascii="Cambria Math" w:hAnsi="Cambria Math"/>
                    </w:rPr>
                    <m:t>2,N</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2,S</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2,U</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2,D</m:t>
                  </m:r>
                </m:sub>
              </m:sSub>
            </m:num>
            <m:den>
              <m:r>
                <w:rPr>
                  <w:rFonts w:ascii="Cambria Math" w:hAnsi="Cambria Math"/>
                </w:rPr>
                <m:t>NN+</m:t>
              </m:r>
              <m:sSub>
                <m:sSubPr>
                  <m:ctrlPr>
                    <w:rPr>
                      <w:rFonts w:ascii="Cambria Math" w:hAnsi="Cambria Math"/>
                      <w:i/>
                    </w:rPr>
                  </m:ctrlPr>
                </m:sSubPr>
                <m:e>
                  <m:r>
                    <w:rPr>
                      <w:rFonts w:ascii="Cambria Math" w:hAnsi="Cambria Math"/>
                    </w:rPr>
                    <m:t>(6-NN)C</m:t>
                  </m:r>
                </m:e>
                <m:sub>
                  <m:r>
                    <w:rPr>
                      <w:rFonts w:ascii="Cambria Math" w:hAnsi="Cambria Math"/>
                    </w:rPr>
                    <m:t>DL</m:t>
                  </m:r>
                </m:sub>
              </m:sSub>
              <m:r>
                <w:rPr>
                  <w:rFonts w:ascii="Cambria Math" w:hAnsi="Cambria Math"/>
                </w:rPr>
                <m:t>jω</m:t>
              </m:r>
              <m:f>
                <m:fPr>
                  <m:ctrlPr>
                    <w:rPr>
                      <w:rFonts w:ascii="Cambria Math" w:hAnsi="Cambria Math"/>
                    </w:rPr>
                  </m:ctrlPr>
                </m:fPr>
                <m:num>
                  <m:r>
                    <m:rPr>
                      <m:sty m:val="p"/>
                    </m:rPr>
                    <w:rPr>
                      <w:rFonts w:ascii="Cambria Math" w:hAnsi="Cambria Math"/>
                    </w:rPr>
                    <m:t>Δ</m:t>
                  </m:r>
                  <m:r>
                    <w:rPr>
                      <w:rFonts w:ascii="Cambria Math" w:hAnsi="Cambria Math"/>
                    </w:rPr>
                    <m:t>x²</m:t>
                  </m:r>
                </m:num>
                <m:den>
                  <m:sSub>
                    <m:sSubPr>
                      <m:ctrlPr>
                        <w:rPr>
                          <w:rFonts w:ascii="Cambria Math" w:hAnsi="Cambria Math"/>
                          <w:i/>
                        </w:rPr>
                      </m:ctrlPr>
                    </m:sSubPr>
                    <m:e>
                      <m:r>
                        <w:rPr>
                          <w:rFonts w:ascii="Cambria Math" w:hAnsi="Cambria Math"/>
                        </w:rPr>
                        <m:t>κ</m:t>
                      </m:r>
                    </m:e>
                    <m:sub>
                      <m:r>
                        <w:rPr>
                          <w:rFonts w:ascii="Cambria Math" w:hAnsi="Cambria Math"/>
                        </w:rPr>
                        <m:t>eff</m:t>
                      </m:r>
                    </m:sub>
                  </m:sSub>
                </m:den>
              </m:f>
            </m:den>
          </m:f>
        </m:oMath>
      </m:oMathPara>
    </w:p>
    <w:p w14:paraId="29E011B9" w14:textId="77777777" w:rsidR="002E0022" w:rsidRDefault="004F2205">
      <w:r w:rsidRPr="00E22638">
        <w:br w:type="page"/>
      </w:r>
    </w:p>
    <w:p w14:paraId="1414BCAD" w14:textId="77777777" w:rsidR="002E0022" w:rsidRPr="00F3446B" w:rsidRDefault="002E0022">
      <w:pPr>
        <w:rPr>
          <w:b/>
        </w:rPr>
      </w:pPr>
      <w:r w:rsidRPr="00F3446B">
        <w:rPr>
          <w:b/>
        </w:rPr>
        <w:lastRenderedPageBreak/>
        <w:t xml:space="preserve">The equation (1) and (3) in fact are the equation (2) and (4) in the case NN = 4 or 6 respectively. </w:t>
      </w:r>
    </w:p>
    <w:p w14:paraId="7A9703D9" w14:textId="77777777" w:rsidR="002E0022" w:rsidRPr="002E0022" w:rsidRDefault="002E0022">
      <w:r w:rsidRPr="002E0022">
        <w:t>From the equation above, I think the iteration step to solve the equation by over-relaxation could be the same as present, just to change the denominator (</w:t>
      </w:r>
      <w:r w:rsidRPr="00F3446B">
        <w:rPr>
          <w:b/>
        </w:rPr>
        <w:t>add the value of double layer capacitance and ionic conductivity</w:t>
      </w:r>
      <w:r w:rsidRPr="002E0022">
        <w:t xml:space="preserve">). </w:t>
      </w:r>
    </w:p>
    <w:p w14:paraId="0E7B9538" w14:textId="77777777" w:rsidR="002E0022" w:rsidRDefault="002E0022">
      <w:r w:rsidRPr="00E22638">
        <w:rPr>
          <w:noProof/>
          <w:lang w:val="en-GB" w:eastAsia="en-GB"/>
        </w:rPr>
        <mc:AlternateContent>
          <mc:Choice Requires="wps">
            <w:drawing>
              <wp:anchor distT="0" distB="0" distL="114300" distR="114300" simplePos="0" relativeHeight="251688960" behindDoc="0" locked="0" layoutInCell="1" allowOverlap="1" wp14:anchorId="760F0838" wp14:editId="39BB553D">
                <wp:simplePos x="0" y="0"/>
                <wp:positionH relativeFrom="margin">
                  <wp:posOffset>1494817</wp:posOffset>
                </wp:positionH>
                <wp:positionV relativeFrom="paragraph">
                  <wp:posOffset>1591889</wp:posOffset>
                </wp:positionV>
                <wp:extent cx="2998470" cy="631371"/>
                <wp:effectExtent l="0" t="0" r="11430" b="16510"/>
                <wp:wrapNone/>
                <wp:docPr id="5" name="Rectangle 5"/>
                <wp:cNvGraphicFramePr/>
                <a:graphic xmlns:a="http://schemas.openxmlformats.org/drawingml/2006/main">
                  <a:graphicData uri="http://schemas.microsoft.com/office/word/2010/wordprocessingShape">
                    <wps:wsp>
                      <wps:cNvSpPr/>
                      <wps:spPr>
                        <a:xfrm>
                          <a:off x="0" y="0"/>
                          <a:ext cx="2998470" cy="6313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5F6D6" id="Rectangle 5" o:spid="_x0000_s1026" style="position:absolute;margin-left:117.7pt;margin-top:125.35pt;width:236.1pt;height:49.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" filled="f" strokecolor="red" strokeweight="1pt">
                <w10:wrap anchorx="margin"/>
              </v:rect>
            </w:pict>
          </mc:Fallback>
        </mc:AlternateContent>
      </w:r>
      <w:r w:rsidRPr="002E0022">
        <w:t xml:space="preserve">And this time, we might need some </w:t>
      </w:r>
      <w:r w:rsidRPr="00F3446B">
        <w:rPr>
          <w:b/>
        </w:rPr>
        <w:t>initial value</w:t>
      </w:r>
      <w:r w:rsidRPr="002E0022">
        <w:t xml:space="preserve"> because we don't calculate the steady-state value anymore...</w:t>
      </w:r>
      <w:r w:rsidRPr="002E0022">
        <w:br/>
      </w:r>
      <w:r w:rsidRPr="002E0022">
        <w:br/>
      </w:r>
      <w:r>
        <w:t>Here</w:t>
      </w:r>
      <w:r w:rsidRPr="002E0022">
        <w:t xml:space="preserve">, we want to adjust the total </w:t>
      </w:r>
      <w:proofErr w:type="spellStart"/>
      <w:r w:rsidRPr="002E0022">
        <w:t>neighbours</w:t>
      </w:r>
      <w:proofErr w:type="spellEnd"/>
      <w:r w:rsidRPr="002E0022">
        <w:t xml:space="preserve"> at each voxel. Because this can vary depends on where is the voxel (from 6 to 4 or 3 if the voxel is in the boundary</w:t>
      </w:r>
      <w:r>
        <w:t xml:space="preserve"> in 3D case</w:t>
      </w:r>
      <w:r w:rsidRPr="002E0022">
        <w:t>)</w:t>
      </w:r>
      <w:r w:rsidRPr="002E0022">
        <w:br/>
      </w:r>
      <w:r w:rsidRPr="002E0022">
        <w:br/>
        <w:t xml:space="preserve">Then I propose that we can calculate the </w:t>
      </w:r>
      <w:r w:rsidRPr="00F3446B">
        <w:rPr>
          <w:b/>
        </w:rPr>
        <w:t xml:space="preserve">total possible </w:t>
      </w:r>
      <w:proofErr w:type="spellStart"/>
      <w:r w:rsidRPr="00F3446B">
        <w:rPr>
          <w:b/>
        </w:rPr>
        <w:t>neighbours</w:t>
      </w:r>
      <w:proofErr w:type="spellEnd"/>
      <w:r w:rsidRPr="00F3446B">
        <w:rPr>
          <w:b/>
        </w:rPr>
        <w:t xml:space="preserve"> for each voxel</w:t>
      </w:r>
      <w:r w:rsidRPr="002E0022">
        <w:t xml:space="preserve"> (a new variable called </w:t>
      </w:r>
      <w:proofErr w:type="spellStart"/>
      <w:r w:rsidRPr="002E0022">
        <w:rPr>
          <w:i/>
        </w:rPr>
        <w:t>hand.NN_tot</w:t>
      </w:r>
      <w:proofErr w:type="spellEnd"/>
      <w:r w:rsidRPr="002E0022">
        <w:t xml:space="preserve"> for ex). The equation become now : </w:t>
      </w:r>
      <w:r w:rsidRPr="002E0022">
        <w:br/>
      </w:r>
      <m:oMathPara>
        <m:oMath>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r>
                        <w:rPr>
                          <w:rFonts w:ascii="Cambria Math" w:hAnsi="Cambria Math"/>
                        </w:rPr>
                        <m:t>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r>
                        <w:rPr>
                          <w:rFonts w:ascii="Cambria Math" w:hAnsi="Cambria Math"/>
                        </w:rPr>
                        <m:t>E</m:t>
                      </m:r>
                    </m:sub>
                  </m:sSub>
                  <m:r>
                    <m:rPr>
                      <m:sty m:val="p"/>
                    </m:rPr>
                    <w:rPr>
                      <w:rFonts w:ascii="Cambria Math" w:hAnsi="Cambria Math"/>
                    </w:rPr>
                    <m:t>+Φ</m:t>
                  </m:r>
                </m:e>
                <m:sub>
                  <m:r>
                    <m:rPr>
                      <m:sty m:val="p"/>
                    </m:rPr>
                    <w:rPr>
                      <w:rFonts w:ascii="Cambria Math" w:hAnsi="Cambria Math"/>
                    </w:rPr>
                    <m:t>2,</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r>
                    <w:rPr>
                      <w:rFonts w:ascii="Cambria Math" w:hAnsi="Cambria Math"/>
                    </w:rPr>
                    <m:t>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r>
                    <w:rPr>
                      <w:rFonts w:ascii="Cambria Math" w:hAnsi="Cambria Math"/>
                    </w:rPr>
                    <m:t>D</m:t>
                  </m:r>
                </m:sub>
              </m:sSub>
            </m:num>
            <m:den>
              <m:r>
                <w:rPr>
                  <w:rFonts w:ascii="Cambria Math" w:hAnsi="Cambria Math"/>
                </w:rPr>
                <m:t>NN</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NN</m:t>
                  </m:r>
                  <m:r>
                    <m:rPr>
                      <m:sty m:val="p"/>
                    </m:rPr>
                    <w:rPr>
                      <w:rFonts w:ascii="Cambria Math" w:hAnsi="Cambria Math"/>
                    </w:rPr>
                    <m:t>_</m:t>
                  </m:r>
                  <m:r>
                    <w:rPr>
                      <w:rFonts w:ascii="Cambria Math" w:hAnsi="Cambria Math"/>
                    </w:rPr>
                    <m:t>tot</m:t>
                  </m:r>
                  <m:r>
                    <m:rPr>
                      <m:sty m:val="p"/>
                    </m:rPr>
                    <w:rPr>
                      <w:rFonts w:ascii="Cambria Math" w:hAnsi="Cambria Math"/>
                    </w:rPr>
                    <m:t>-</m:t>
                  </m:r>
                  <m:r>
                    <w:rPr>
                      <w:rFonts w:ascii="Cambria Math" w:hAnsi="Cambria Math"/>
                    </w:rPr>
                    <m:t>NN</m:t>
                  </m:r>
                  <m:r>
                    <m:rPr>
                      <m:sty m:val="p"/>
                    </m:rPr>
                    <w:rPr>
                      <w:rFonts w:ascii="Cambria Math" w:hAnsi="Cambria Math"/>
                    </w:rPr>
                    <m:t>)</m:t>
                  </m:r>
                  <m:r>
                    <w:rPr>
                      <w:rFonts w:ascii="Cambria Math" w:hAnsi="Cambria Math"/>
                    </w:rPr>
                    <m:t>C</m:t>
                  </m:r>
                </m:e>
                <m:sub>
                  <m:r>
                    <w:rPr>
                      <w:rFonts w:ascii="Cambria Math" w:hAnsi="Cambria Math"/>
                    </w:rPr>
                    <m:t>DL</m:t>
                  </m:r>
                </m:sub>
              </m:sSub>
              <m:r>
                <w:rPr>
                  <w:rFonts w:ascii="Cambria Math" w:hAnsi="Cambria Math"/>
                </w:rPr>
                <m:t>jω</m:t>
              </m:r>
              <m:f>
                <m:fPr>
                  <m:ctrlPr>
                    <w:rPr>
                      <w:rFonts w:ascii="Cambria Math" w:hAnsi="Cambria Math"/>
                    </w:rPr>
                  </m:ctrlPr>
                </m:fPr>
                <m:num>
                  <m:r>
                    <m:rPr>
                      <m:sty m:val="p"/>
                    </m:rPr>
                    <w:rPr>
                      <w:rFonts w:ascii="Cambria Math" w:hAnsi="Cambria Math"/>
                    </w:rPr>
                    <m:t>Δ</m:t>
                  </m:r>
                  <m:r>
                    <w:rPr>
                      <w:rFonts w:ascii="Cambria Math" w:hAnsi="Cambria Math"/>
                    </w:rPr>
                    <m:t>x</m:t>
                  </m:r>
                  <m:r>
                    <m:rPr>
                      <m:sty m:val="p"/>
                    </m:rPr>
                    <w:rPr>
                      <w:rFonts w:ascii="Cambria Math" w:hAnsi="Cambria Math"/>
                    </w:rPr>
                    <m:t>²</m:t>
                  </m:r>
                </m:num>
                <m:den>
                  <m:sSub>
                    <m:sSubPr>
                      <m:ctrlPr>
                        <w:rPr>
                          <w:rFonts w:ascii="Cambria Math" w:hAnsi="Cambria Math"/>
                        </w:rPr>
                      </m:ctrlPr>
                    </m:sSubPr>
                    <m:e>
                      <m:r>
                        <w:rPr>
                          <w:rFonts w:ascii="Cambria Math" w:hAnsi="Cambria Math"/>
                        </w:rPr>
                        <m:t>κ</m:t>
                      </m:r>
                    </m:e>
                    <m:sub>
                      <m:r>
                        <w:rPr>
                          <w:rFonts w:ascii="Cambria Math" w:hAnsi="Cambria Math"/>
                        </w:rPr>
                        <m:t>eff</m:t>
                      </m:r>
                    </m:sub>
                  </m:sSub>
                </m:den>
              </m:f>
            </m:den>
          </m:f>
          <m:r>
            <m:rPr>
              <m:sty m:val="p"/>
            </m:rPr>
            <w:br/>
          </m:r>
        </m:oMath>
        <m:oMath>
          <m:r>
            <m:rPr>
              <m:sty m:val="p"/>
            </m:rPr>
            <w:br/>
          </m:r>
          <m:r>
            <m:rPr>
              <m:sty m:val="p"/>
            </m:rPr>
            <w:rPr>
              <w:rFonts w:ascii="Cambria Math" w:hAnsi="Cambria Math"/>
            </w:rPr>
            <m:t xml:space="preserve">The preparation process then maybe need some modifications (at function </m:t>
          </m:r>
        </m:oMath>
      </m:oMathPara>
      <w:r w:rsidRPr="002E0022">
        <w:rPr>
          <w:b/>
        </w:rPr>
        <w:t>preparation2(hand)</w:t>
      </w:r>
      <w:r w:rsidRPr="002E0022">
        <w:t>)</w:t>
      </w:r>
    </w:p>
    <w:p w14:paraId="361842B6" w14:textId="77777777" w:rsidR="002E0022" w:rsidRDefault="002E0022"/>
    <w:p w14:paraId="5BC410E3" w14:textId="77777777" w:rsidR="008973B5" w:rsidRDefault="004F2205">
      <w:pPr>
        <w:rPr>
          <w:b/>
          <w:sz w:val="24"/>
        </w:rPr>
      </w:pPr>
      <w:r w:rsidRPr="002E0022">
        <w:rPr>
          <w:b/>
          <w:sz w:val="24"/>
          <w:highlight w:val="yellow"/>
        </w:rPr>
        <w:t>Boundary Conditions</w:t>
      </w:r>
      <w:r w:rsidRPr="002E0022">
        <w:rPr>
          <w:b/>
          <w:sz w:val="24"/>
        </w:rPr>
        <w:t xml:space="preserve"> </w:t>
      </w:r>
    </w:p>
    <w:p w14:paraId="0BC8CD54" w14:textId="77777777" w:rsidR="002E0022" w:rsidRPr="00F3446B" w:rsidRDefault="002E0022">
      <w:r w:rsidRPr="00F3446B">
        <w:t>Here, first, I think the boundary condition will b</w:t>
      </w:r>
      <w:r w:rsidR="00F3446B" w:rsidRPr="00F3446B">
        <w:t>e the current</w:t>
      </w:r>
      <w:r w:rsidR="00F3446B">
        <w:t xml:space="preserve"> flow</w:t>
      </w:r>
      <w:r w:rsidR="00F3446B" w:rsidRPr="00F3446B">
        <w:t xml:space="preserve"> at the boundary</w:t>
      </w:r>
      <w:r w:rsidRPr="00F3446B">
        <w:t xml:space="preserve"> edge equals to zero, not </w:t>
      </w:r>
      <w:r w:rsidR="00F3446B" w:rsidRPr="00F3446B">
        <w:t>t</w:t>
      </w:r>
      <w:r w:rsidRPr="00F3446B">
        <w:t>he potential at the edge.</w:t>
      </w:r>
    </w:p>
    <w:p w14:paraId="3179C278" w14:textId="77777777" w:rsidR="00F3446B" w:rsidRPr="00F3446B" w:rsidRDefault="00F3446B">
      <w:r w:rsidRPr="00F3446B">
        <w:t xml:space="preserve">That means perhaps we don't need the ghost node? Because for me, we impose the flux (not the potential) at the boundary edge. As we're using FV method, the flux at the edge involve directly into the </w:t>
      </w:r>
      <w:proofErr w:type="spellStart"/>
      <w:r w:rsidRPr="00F3446B">
        <w:t>calcul</w:t>
      </w:r>
      <w:proofErr w:type="spellEnd"/>
      <w:r w:rsidRPr="00F3446B">
        <w:t xml:space="preserve"> scheme.</w:t>
      </w:r>
      <w:r w:rsidRPr="00F3446B">
        <w:br/>
        <w:t xml:space="preserve">If it's correct, then maybe we don't need to adjust the nearest </w:t>
      </w:r>
      <w:proofErr w:type="spellStart"/>
      <w:r w:rsidRPr="00F3446B">
        <w:t>neighbours</w:t>
      </w:r>
      <w:proofErr w:type="spellEnd"/>
      <w:r w:rsidRPr="00F3446B">
        <w:t xml:space="preserve"> at each voxel at the boundaries.</w:t>
      </w:r>
    </w:p>
    <w:p w14:paraId="27263CDA" w14:textId="77777777" w:rsidR="004F2205" w:rsidRPr="00E22638" w:rsidRDefault="00613E96">
      <w:pPr>
        <w:rPr>
          <w:u w:val="single"/>
        </w:rPr>
      </w:pPr>
      <w:r w:rsidRPr="00E22638">
        <w:rPr>
          <w:noProof/>
          <w:lang w:val="en-GB" w:eastAsia="en-GB"/>
        </w:rPr>
        <w:drawing>
          <wp:anchor distT="0" distB="0" distL="114300" distR="114300" simplePos="0" relativeHeight="251679744" behindDoc="0" locked="0" layoutInCell="1" allowOverlap="1" wp14:anchorId="62C1D99A" wp14:editId="41C5DDFC">
            <wp:simplePos x="0" y="0"/>
            <wp:positionH relativeFrom="column">
              <wp:posOffset>3928745</wp:posOffset>
            </wp:positionH>
            <wp:positionV relativeFrom="paragraph">
              <wp:posOffset>137705</wp:posOffset>
            </wp:positionV>
            <wp:extent cx="1948180" cy="1720850"/>
            <wp:effectExtent l="0" t="0" r="0" b="0"/>
            <wp:wrapSquare wrapText="bothSides"/>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8180" cy="1720850"/>
                    </a:xfrm>
                    <a:prstGeom prst="rect">
                      <a:avLst/>
                    </a:prstGeom>
                    <a:noFill/>
                  </pic:spPr>
                </pic:pic>
              </a:graphicData>
            </a:graphic>
            <wp14:sizeRelH relativeFrom="margin">
              <wp14:pctWidth>0</wp14:pctWidth>
            </wp14:sizeRelH>
            <wp14:sizeRelV relativeFrom="margin">
              <wp14:pctHeight>0</wp14:pctHeight>
            </wp14:sizeRelV>
          </wp:anchor>
        </w:drawing>
      </w:r>
      <w:r w:rsidR="004F2205" w:rsidRPr="00E22638">
        <w:rPr>
          <w:u w:val="single"/>
        </w:rPr>
        <w:t xml:space="preserve">At Current collector side </w:t>
      </w:r>
      <w:r w:rsidR="00ED10A4">
        <w:rPr>
          <w:u w:val="single"/>
        </w:rPr>
        <w:t>(x=0)</w:t>
      </w:r>
      <w:r w:rsidR="004F2205" w:rsidRPr="00E22638">
        <w:rPr>
          <w:u w:val="single"/>
        </w:rPr>
        <w:t>:</w:t>
      </w:r>
      <w:r w:rsidR="00ED10A4">
        <w:rPr>
          <w:u w:val="single"/>
        </w:rPr>
        <w:t xml:space="preserve"> </w:t>
      </w:r>
    </w:p>
    <w:p w14:paraId="00F94713" w14:textId="77777777" w:rsidR="004F2205" w:rsidRPr="00E22638" w:rsidRDefault="004F2205">
      <w:r w:rsidRPr="00E22638">
        <w:t xml:space="preserve">We assume that there is no </w:t>
      </w:r>
      <w:r w:rsidR="00C71204" w:rsidRPr="00E22638">
        <w:t>ionic current at the interface between CC/liquid phase</w:t>
      </w:r>
      <w:r w:rsidR="00ED10A4">
        <w:t xml:space="preserve"> </w:t>
      </w:r>
      <w:r w:rsidR="00ED10A4">
        <w:sym w:font="Wingdings" w:char="F0E8"/>
      </w:r>
      <w:r w:rsidR="00ED10A4">
        <w:t xml:space="preserve"> Neumann condition</w:t>
      </w:r>
    </w:p>
    <w:p w14:paraId="76284924" w14:textId="77777777" w:rsidR="00C71204" w:rsidRDefault="00AC0AE7">
      <w:pPr>
        <w:rPr>
          <w:rFonts w:eastAsiaTheme="minorEastAsia"/>
          <w:noProof/>
        </w:rPr>
      </w:pPr>
      <m:oMathPara>
        <m:oMath>
          <m:sSub>
            <m:sSubPr>
              <m:ctrlPr>
                <w:rPr>
                  <w:rFonts w:ascii="Cambria Math" w:hAnsi="Cambria Math"/>
                  <w:i/>
                </w:rPr>
              </m:ctrlPr>
            </m:sSubPr>
            <m:e>
              <m:r>
                <w:rPr>
                  <w:rFonts w:ascii="Cambria Math" w:hAnsi="Cambria Math"/>
                </w:rPr>
                <m:t>i</m:t>
              </m:r>
            </m:e>
            <m:sub>
              <m:r>
                <w:rPr>
                  <w:rFonts w:ascii="Cambria Math" w:hAnsi="Cambria Math"/>
                </w:rPr>
                <m:t>2,BCi(i=1,2)</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eff</m:t>
              </m:r>
            </m:sub>
          </m:sSub>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2,BCi(i=1,2)</m:t>
              </m:r>
            </m:sub>
          </m:sSub>
          <m:r>
            <w:rPr>
              <w:rFonts w:ascii="Cambria Math" w:hAnsi="Cambria Math"/>
            </w:rPr>
            <m:t xml:space="preserve">=0 </m:t>
          </m:r>
        </m:oMath>
      </m:oMathPara>
    </w:p>
    <w:p w14:paraId="028ACE7D" w14:textId="77777777" w:rsidR="00EE550D" w:rsidRPr="00E22638" w:rsidRDefault="00517FCE">
      <w:pPr>
        <w:rPr>
          <w:rFonts w:eastAsiaTheme="minorEastAsia"/>
          <w:noProof/>
        </w:rPr>
      </w:pPr>
      <w:r w:rsidRPr="00E22638">
        <w:rPr>
          <w:noProof/>
          <w:lang w:val="en-GB" w:eastAsia="en-GB"/>
        </w:rPr>
        <mc:AlternateContent>
          <mc:Choice Requires="wps">
            <w:drawing>
              <wp:anchor distT="0" distB="0" distL="114300" distR="114300" simplePos="0" relativeHeight="251684864" behindDoc="0" locked="0" layoutInCell="1" allowOverlap="1" wp14:anchorId="5EE1DBBF" wp14:editId="19B80801">
                <wp:simplePos x="0" y="0"/>
                <wp:positionH relativeFrom="column">
                  <wp:posOffset>2215242</wp:posOffset>
                </wp:positionH>
                <wp:positionV relativeFrom="paragraph">
                  <wp:posOffset>292372</wp:posOffset>
                </wp:positionV>
                <wp:extent cx="914400" cy="299357"/>
                <wp:effectExtent l="0" t="0" r="0" b="5715"/>
                <wp:wrapNone/>
                <wp:docPr id="381" name="Text Box 381"/>
                <wp:cNvGraphicFramePr/>
                <a:graphic xmlns:a="http://schemas.openxmlformats.org/drawingml/2006/main">
                  <a:graphicData uri="http://schemas.microsoft.com/office/word/2010/wordprocessingShape">
                    <wps:wsp>
                      <wps:cNvSpPr txBox="1"/>
                      <wps:spPr>
                        <a:xfrm>
                          <a:off x="0" y="0"/>
                          <a:ext cx="914400" cy="299357"/>
                        </a:xfrm>
                        <a:prstGeom prst="rect">
                          <a:avLst/>
                        </a:prstGeom>
                        <a:noFill/>
                        <a:ln w="6350">
                          <a:noFill/>
                        </a:ln>
                      </wps:spPr>
                      <wps:txbx>
                        <w:txbxContent>
                          <w:p w14:paraId="0FAA54E7" w14:textId="77777777" w:rsidR="00AC0AE7" w:rsidRDefault="00AC0AE7" w:rsidP="00517FCE">
                            <w:r w:rsidRPr="00151D7C">
                              <w:rPr>
                                <w:highlight w:val="yellow"/>
                              </w:rPr>
                              <w:t>(</w:t>
                            </w:r>
                            <w:r>
                              <w:rPr>
                                <w:highlight w:val="yellow"/>
                              </w:rPr>
                              <w:t>5</w:t>
                            </w:r>
                            <w:r w:rsidRPr="00151D7C">
                              <w:rPr>
                                <w:highlight w:val="yello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1DBBF" id="Text Box 381" o:spid="_x0000_s1030" type="#_x0000_t202" style="position:absolute;margin-left:174.45pt;margin-top:23pt;width:1in;height:23.5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" filled="f" stroked="f" strokeweight=".5pt">
                <v:textbox>
                  <w:txbxContent>
                    <w:p w14:paraId="0FAA54E7" w14:textId="77777777" w:rsidR="00AC0AE7" w:rsidRDefault="00AC0AE7" w:rsidP="00517FCE">
                      <w:r w:rsidRPr="00151D7C">
                        <w:rPr>
                          <w:highlight w:val="yellow"/>
                        </w:rPr>
                        <w:t>(</w:t>
                      </w:r>
                      <w:r>
                        <w:rPr>
                          <w:highlight w:val="yellow"/>
                        </w:rPr>
                        <w:t>5</w:t>
                      </w:r>
                      <w:r w:rsidRPr="00151D7C">
                        <w:rPr>
                          <w:highlight w:val="yellow"/>
                        </w:rPr>
                        <w:t>)</w:t>
                      </w:r>
                    </w:p>
                  </w:txbxContent>
                </v:textbox>
              </v:shape>
            </w:pict>
          </mc:Fallback>
        </mc:AlternateContent>
      </w:r>
      <w:r w:rsidR="00EE550D" w:rsidRPr="00E22638">
        <w:rPr>
          <w:noProof/>
          <w:lang w:val="en-GB" w:eastAsia="en-GB"/>
        </w:rPr>
        <mc:AlternateContent>
          <mc:Choice Requires="wps">
            <w:drawing>
              <wp:anchor distT="0" distB="0" distL="114300" distR="114300" simplePos="0" relativeHeight="251678720" behindDoc="0" locked="0" layoutInCell="1" allowOverlap="1" wp14:anchorId="4417CB21" wp14:editId="5FD896BD">
                <wp:simplePos x="0" y="0"/>
                <wp:positionH relativeFrom="column">
                  <wp:posOffset>1000941</wp:posOffset>
                </wp:positionH>
                <wp:positionV relativeFrom="paragraph">
                  <wp:posOffset>188958</wp:posOffset>
                </wp:positionV>
                <wp:extent cx="1148443" cy="429985"/>
                <wp:effectExtent l="0" t="0" r="13970" b="27305"/>
                <wp:wrapNone/>
                <wp:docPr id="189" name="Rectangle 189"/>
                <wp:cNvGraphicFramePr/>
                <a:graphic xmlns:a="http://schemas.openxmlformats.org/drawingml/2006/main">
                  <a:graphicData uri="http://schemas.microsoft.com/office/word/2010/wordprocessingShape">
                    <wps:wsp>
                      <wps:cNvSpPr/>
                      <wps:spPr>
                        <a:xfrm>
                          <a:off x="0" y="0"/>
                          <a:ext cx="1148443" cy="429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254C2" id="Rectangle 189" o:spid="_x0000_s1026" style="position:absolute;margin-left:78.8pt;margin-top:14.9pt;width:90.45pt;height:33.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" filled="f" strokecolor="red" strokeweight="1pt"/>
            </w:pict>
          </mc:Fallback>
        </mc:AlternateContent>
      </w:r>
    </w:p>
    <w:p w14:paraId="22203959" w14:textId="77777777" w:rsidR="001D585F" w:rsidRPr="00E22638" w:rsidRDefault="001D585F" w:rsidP="00EE550D">
      <w:pPr>
        <w:ind w:left="1620" w:hanging="720"/>
        <w:rPr>
          <w:rFonts w:eastAsiaTheme="minorEastAsia"/>
          <w:noProof/>
        </w:rPr>
      </w:pPr>
      <m:oMathPara>
        <m:oMathParaPr>
          <m:jc m:val="left"/>
        </m:oMathParaPr>
        <m:oMath>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2,BCi(i=1,2)</m:t>
              </m:r>
            </m:sub>
          </m:sSub>
          <m:r>
            <w:rPr>
              <w:rFonts w:ascii="Cambria Math" w:hAnsi="Cambria Math"/>
            </w:rPr>
            <m:t>=0</m:t>
          </m:r>
        </m:oMath>
      </m:oMathPara>
    </w:p>
    <w:p w14:paraId="4944DE0E" w14:textId="77777777" w:rsidR="00E81486" w:rsidRPr="00E22638" w:rsidRDefault="00E81486"/>
    <w:p w14:paraId="72079DF1" w14:textId="77777777" w:rsidR="00EF27C7" w:rsidRDefault="00EF27C7">
      <w:pPr>
        <w:rPr>
          <w:u w:val="single"/>
        </w:rPr>
      </w:pPr>
    </w:p>
    <w:p w14:paraId="2943251B" w14:textId="77777777" w:rsidR="00F3446B" w:rsidRDefault="00F3446B">
      <w:pPr>
        <w:rPr>
          <w:u w:val="single"/>
        </w:rPr>
      </w:pPr>
    </w:p>
    <w:p w14:paraId="0FF34EB5" w14:textId="77777777" w:rsidR="00F3446B" w:rsidRDefault="00F3446B">
      <w:pPr>
        <w:rPr>
          <w:u w:val="single"/>
        </w:rPr>
      </w:pPr>
    </w:p>
    <w:p w14:paraId="041F3DB0" w14:textId="77777777" w:rsidR="00F3446B" w:rsidRDefault="00F3446B">
      <w:pPr>
        <w:rPr>
          <w:u w:val="single"/>
        </w:rPr>
      </w:pPr>
    </w:p>
    <w:p w14:paraId="3D8E4ACD" w14:textId="77777777" w:rsidR="00F3446B" w:rsidRPr="00E22638" w:rsidRDefault="00F3446B">
      <w:pPr>
        <w:rPr>
          <w:u w:val="single"/>
        </w:rPr>
      </w:pPr>
    </w:p>
    <w:p w14:paraId="16D8675A" w14:textId="77777777" w:rsidR="00E81486" w:rsidRPr="00E22638" w:rsidRDefault="00E81486">
      <w:pPr>
        <w:rPr>
          <w:u w:val="single"/>
        </w:rPr>
      </w:pPr>
      <w:r w:rsidRPr="00E22638">
        <w:rPr>
          <w:u w:val="single"/>
        </w:rPr>
        <w:lastRenderedPageBreak/>
        <w:t>At the boundaries of the electrode</w:t>
      </w:r>
      <w:r w:rsidR="00ED10A4">
        <w:rPr>
          <w:u w:val="single"/>
        </w:rPr>
        <w:t xml:space="preserve"> (z = Z, y = Y</w:t>
      </w:r>
      <w:proofErr w:type="gramStart"/>
      <w:r w:rsidR="00ED10A4">
        <w:rPr>
          <w:u w:val="single"/>
        </w:rPr>
        <w:t>)</w:t>
      </w:r>
      <w:r w:rsidRPr="00E22638">
        <w:rPr>
          <w:u w:val="single"/>
        </w:rPr>
        <w:t xml:space="preserve"> :</w:t>
      </w:r>
      <w:proofErr w:type="gramEnd"/>
    </w:p>
    <w:p w14:paraId="0701A91D" w14:textId="77777777" w:rsidR="00E81486" w:rsidRPr="00E22638" w:rsidRDefault="00517FCE" w:rsidP="00E81486">
      <w:r w:rsidRPr="00E22638">
        <w:rPr>
          <w:noProof/>
          <w:lang w:val="en-GB" w:eastAsia="en-GB"/>
        </w:rPr>
        <mc:AlternateContent>
          <mc:Choice Requires="wps">
            <w:drawing>
              <wp:anchor distT="0" distB="0" distL="114300" distR="114300" simplePos="0" relativeHeight="251686912" behindDoc="0" locked="0" layoutInCell="1" allowOverlap="1" wp14:anchorId="131BC421" wp14:editId="2B3FD5F2">
                <wp:simplePos x="0" y="0"/>
                <wp:positionH relativeFrom="column">
                  <wp:posOffset>1757680</wp:posOffset>
                </wp:positionH>
                <wp:positionV relativeFrom="paragraph">
                  <wp:posOffset>276043</wp:posOffset>
                </wp:positionV>
                <wp:extent cx="914400" cy="299357"/>
                <wp:effectExtent l="0" t="0" r="0" b="5715"/>
                <wp:wrapNone/>
                <wp:docPr id="382" name="Text Box 382"/>
                <wp:cNvGraphicFramePr/>
                <a:graphic xmlns:a="http://schemas.openxmlformats.org/drawingml/2006/main">
                  <a:graphicData uri="http://schemas.microsoft.com/office/word/2010/wordprocessingShape">
                    <wps:wsp>
                      <wps:cNvSpPr txBox="1"/>
                      <wps:spPr>
                        <a:xfrm>
                          <a:off x="0" y="0"/>
                          <a:ext cx="914400" cy="299357"/>
                        </a:xfrm>
                        <a:prstGeom prst="rect">
                          <a:avLst/>
                        </a:prstGeom>
                        <a:noFill/>
                        <a:ln w="6350">
                          <a:noFill/>
                        </a:ln>
                      </wps:spPr>
                      <wps:txbx>
                        <w:txbxContent>
                          <w:p w14:paraId="3CAD375C" w14:textId="77777777" w:rsidR="00AC0AE7" w:rsidRDefault="00AC0AE7" w:rsidP="00517FCE">
                            <w:r w:rsidRPr="00151D7C">
                              <w:rPr>
                                <w:highlight w:val="yellow"/>
                              </w:rPr>
                              <w:t>(</w:t>
                            </w:r>
                            <w:r>
                              <w:rPr>
                                <w:highlight w:val="yellow"/>
                              </w:rPr>
                              <w:t>6</w:t>
                            </w:r>
                            <w:r w:rsidRPr="00151D7C">
                              <w:rPr>
                                <w:highlight w:val="yello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BC421" id="Text Box 382" o:spid="_x0000_s1031" type="#_x0000_t202" style="position:absolute;margin-left:138.4pt;margin-top:21.75pt;width:1in;height:23.5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" filled="f" stroked="f" strokeweight=".5pt">
                <v:textbox>
                  <w:txbxContent>
                    <w:p w14:paraId="3CAD375C" w14:textId="77777777" w:rsidR="00AC0AE7" w:rsidRDefault="00AC0AE7" w:rsidP="00517FCE">
                      <w:r w:rsidRPr="00151D7C">
                        <w:rPr>
                          <w:highlight w:val="yellow"/>
                        </w:rPr>
                        <w:t>(</w:t>
                      </w:r>
                      <w:r>
                        <w:rPr>
                          <w:highlight w:val="yellow"/>
                        </w:rPr>
                        <w:t>6</w:t>
                      </w:r>
                      <w:r w:rsidRPr="00151D7C">
                        <w:rPr>
                          <w:highlight w:val="yellow"/>
                        </w:rPr>
                        <w:t>)</w:t>
                      </w:r>
                    </w:p>
                  </w:txbxContent>
                </v:textbox>
              </v:shape>
            </w:pict>
          </mc:Fallback>
        </mc:AlternateContent>
      </w:r>
      <w:r w:rsidR="0063017F" w:rsidRPr="00E22638">
        <w:rPr>
          <w:noProof/>
          <w:lang w:val="en-GB" w:eastAsia="en-GB"/>
        </w:rPr>
        <mc:AlternateContent>
          <mc:Choice Requires="wps">
            <w:drawing>
              <wp:anchor distT="0" distB="0" distL="114300" distR="114300" simplePos="0" relativeHeight="251681792" behindDoc="0" locked="0" layoutInCell="1" allowOverlap="1" wp14:anchorId="4AFF61FB" wp14:editId="425EB572">
                <wp:simplePos x="0" y="0"/>
                <wp:positionH relativeFrom="column">
                  <wp:posOffset>549729</wp:posOffset>
                </wp:positionH>
                <wp:positionV relativeFrom="paragraph">
                  <wp:posOffset>191044</wp:posOffset>
                </wp:positionV>
                <wp:extent cx="1148442" cy="429985"/>
                <wp:effectExtent l="0" t="0" r="13970" b="27305"/>
                <wp:wrapNone/>
                <wp:docPr id="240" name="Rectangle 240"/>
                <wp:cNvGraphicFramePr/>
                <a:graphic xmlns:a="http://schemas.openxmlformats.org/drawingml/2006/main">
                  <a:graphicData uri="http://schemas.microsoft.com/office/word/2010/wordprocessingShape">
                    <wps:wsp>
                      <wps:cNvSpPr/>
                      <wps:spPr>
                        <a:xfrm>
                          <a:off x="0" y="0"/>
                          <a:ext cx="1148442" cy="429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83131" id="Rectangle 240" o:spid="_x0000_s1026" style="position:absolute;margin-left:43.3pt;margin-top:15.05pt;width:90.45pt;height:33.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" filled="f" strokecolor="red" strokeweight="1pt"/>
            </w:pict>
          </mc:Fallback>
        </mc:AlternateContent>
      </w:r>
      <w:r w:rsidR="00E81486" w:rsidRPr="00E22638">
        <w:t xml:space="preserve">We assume that there is no ionic current at the boundary of the electrode </w:t>
      </w:r>
      <w:r w:rsidR="00ED10A4">
        <w:sym w:font="Wingdings" w:char="F0E8"/>
      </w:r>
      <w:r w:rsidR="00ED10A4">
        <w:t xml:space="preserve"> Neumann condition</w:t>
      </w:r>
    </w:p>
    <w:p w14:paraId="65C1609A" w14:textId="77777777" w:rsidR="00E81486" w:rsidRPr="00E22638" w:rsidRDefault="00E81486" w:rsidP="00E81486">
      <w:pPr>
        <w:ind w:left="900"/>
        <w:rPr>
          <w:rFonts w:eastAsiaTheme="minorEastAsia"/>
          <w:noProof/>
        </w:rPr>
      </w:pPr>
      <m:oMathPara>
        <m:oMathParaPr>
          <m:jc m:val="left"/>
        </m:oMathParaPr>
        <m:oMath>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2,BCi(i=3,4)</m:t>
              </m:r>
            </m:sub>
          </m:sSub>
          <m:r>
            <w:rPr>
              <w:rFonts w:ascii="Cambria Math" w:hAnsi="Cambria Math"/>
            </w:rPr>
            <m:t>=0</m:t>
          </m:r>
        </m:oMath>
      </m:oMathPara>
    </w:p>
    <w:p w14:paraId="46A3CE15" w14:textId="77777777" w:rsidR="00E81486" w:rsidRDefault="00E81486" w:rsidP="00E81486"/>
    <w:p w14:paraId="1525E92D" w14:textId="77777777" w:rsidR="00F3446B" w:rsidRPr="00F3446B" w:rsidRDefault="00F3446B" w:rsidP="00E81486">
      <w:pPr>
        <w:rPr>
          <w:b/>
        </w:rPr>
      </w:pPr>
      <w:r w:rsidRPr="00F3446B">
        <w:rPr>
          <w:b/>
        </w:rPr>
        <w:t>Most recent thoughts:</w:t>
      </w:r>
    </w:p>
    <w:p w14:paraId="6A6F2C40" w14:textId="77777777" w:rsidR="002E0022" w:rsidRDefault="00F3446B">
      <w:r w:rsidRPr="00F3446B">
        <w:t xml:space="preserve">Since I got back to France, I've had some new thoughts about how we can change the </w:t>
      </w:r>
      <w:proofErr w:type="spellStart"/>
      <w:r w:rsidRPr="00F3446B">
        <w:t>TauFactor</w:t>
      </w:r>
      <w:proofErr w:type="spellEnd"/>
      <w:r w:rsidRPr="00F3446B">
        <w:t xml:space="preserve"> code.</w:t>
      </w:r>
      <w:r w:rsidRPr="00F3446B">
        <w:br/>
        <w:t>Here is some of my proposals :</w:t>
      </w:r>
      <w:r w:rsidRPr="00F3446B">
        <w:br/>
      </w:r>
      <w:r w:rsidRPr="00F3446B">
        <w:br/>
        <w:t xml:space="preserve">1) Perhaps we can add a </w:t>
      </w:r>
      <w:proofErr w:type="spellStart"/>
      <w:r w:rsidRPr="00F3446B">
        <w:t>hand.symmetric_cell_check</w:t>
      </w:r>
      <w:proofErr w:type="spellEnd"/>
      <w:r w:rsidRPr="00F3446B">
        <w:t xml:space="preserve"> condition (sort of checkbox on the GUI)</w:t>
      </w:r>
      <w:r w:rsidRPr="00F3446B">
        <w:br/>
        <w:t>=&gt; know when users want to calculate using SC config</w:t>
      </w:r>
      <w:r w:rsidRPr="00F3446B">
        <w:br/>
        <w:t>2) Need to change Boundary conditions (</w:t>
      </w:r>
      <w:r>
        <w:t>It isn’t</w:t>
      </w:r>
      <w:commentRangeStart w:id="8"/>
      <w:r>
        <w:t xml:space="preserve"> </w:t>
      </w:r>
      <w:proofErr w:type="spellStart"/>
      <w:r>
        <w:t>Ctop</w:t>
      </w:r>
      <w:proofErr w:type="spellEnd"/>
      <w:r>
        <w:t xml:space="preserve"> = 0 and </w:t>
      </w:r>
      <w:proofErr w:type="spellStart"/>
      <w:r>
        <w:t>Cbot</w:t>
      </w:r>
      <w:proofErr w:type="spellEnd"/>
      <w:r>
        <w:t xml:space="preserve"> = 1 </w:t>
      </w:r>
      <w:commentRangeEnd w:id="8"/>
      <w:r w:rsidR="00A71C14">
        <w:rPr>
          <w:rStyle w:val="CommentReference"/>
        </w:rPr>
        <w:commentReference w:id="8"/>
      </w:r>
      <w:r>
        <w:t>anymore but this time it’s potential of Solid phase</w:t>
      </w:r>
      <w:r w:rsidRPr="00F3446B">
        <w:t>)</w:t>
      </w:r>
      <w:r w:rsidRPr="00F3446B">
        <w:br/>
      </w:r>
      <w:r w:rsidR="00D4749B">
        <w:t>3</w:t>
      </w:r>
      <w:r w:rsidRPr="00F3446B">
        <w:t>) Need to define ionic conductivity k and C double layer</w:t>
      </w:r>
      <w:r w:rsidRPr="00F3446B">
        <w:br/>
      </w:r>
      <w:r w:rsidR="00D4749B">
        <w:t>4</w:t>
      </w:r>
      <w:r w:rsidRPr="00F3446B">
        <w:t>) Check(hand) function need to be modify (the way we calculate the impedance change with the SC config)</w:t>
      </w:r>
      <w:r w:rsidRPr="00F3446B">
        <w:br/>
      </w:r>
      <w:r w:rsidRPr="00F3446B">
        <w:br/>
      </w:r>
    </w:p>
    <w:p w14:paraId="46018956" w14:textId="77777777" w:rsidR="002E0022" w:rsidRPr="00E22638" w:rsidRDefault="002E0022" w:rsidP="002E0022">
      <w:r>
        <w:rPr>
          <w:rFonts w:ascii="Arial" w:hAnsi="Arial" w:cs="Arial"/>
          <w:color w:val="000000"/>
          <w:sz w:val="21"/>
          <w:szCs w:val="21"/>
        </w:rPr>
        <w:br/>
      </w:r>
      <w:r>
        <w:rPr>
          <w:noProof/>
          <w:lang w:val="en-GB" w:eastAsia="en-GB"/>
        </w:rPr>
        <mc:AlternateContent>
          <mc:Choice Requires="wps">
            <w:drawing>
              <wp:inline distT="0" distB="0" distL="0" distR="0" wp14:anchorId="4663B965" wp14:editId="7ACC2F81">
                <wp:extent cx="302260" cy="302260"/>
                <wp:effectExtent l="0" t="0" r="0" b="0"/>
                <wp:docPr id="2" name="Rectangle 2" descr="https://webmail.u-picardie.fr/imp/view.php?ctype=image%2F%2A&amp;id=2.3&amp;imp_img_view=data&amp;actionID=view_attach&amp;muid=%7B10%7DINBOX.Sent398&amp;view_token=gpFCVq031Z27J-sdkXB-T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FCA31" id="Rectangle 2" o:spid="_x0000_s1026" alt="https://webmail.u-picardie.fr/imp/view.php?ctype=image%2F%2A&amp;id=2.3&amp;imp_img_view=data&amp;actionID=view_attach&amp;muid=%7B10%7DINBOX.Sent398&amp;view_token=gpFCVq031Z27J-sdkXB-T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AJHey6RAMAAHwGAAAOAAAAAAAAAAAAAAAAAC4CAABkcnMvZTJvRG9jLnht&#10;bFBLAQItABQABgAIAAAAIQACnVV42QAAAAMBAAAPAAAAAAAAAAAAAAAAAJ4FAABkcnMvZG93bnJl&#10;di54bWxQSwUGAAAAAAQABADzAAAApAYAAAAA&#10;" filled="f" stroked="f">
                <o:lock v:ext="edit" aspectratio="t"/>
                <w10:anchorlock/>
              </v:rect>
            </w:pict>
          </mc:Fallback>
        </mc:AlternateContent>
      </w:r>
      <w:r>
        <w:rPr>
          <w:rFonts w:ascii="Arial" w:hAnsi="Arial" w:cs="Arial"/>
          <w:color w:val="000000"/>
          <w:sz w:val="21"/>
          <w:szCs w:val="21"/>
        </w:rPr>
        <w:br/>
      </w:r>
    </w:p>
    <w:sectPr w:rsidR="002E0022" w:rsidRPr="00E22638" w:rsidSect="00EE550D">
      <w:pgSz w:w="12240" w:h="15840"/>
      <w:pgMar w:top="990" w:right="1440" w:bottom="81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oper, Sam" w:date="2018-09-27T17:57:00Z" w:initials="CS">
    <w:p w14:paraId="1CEADDA8" w14:textId="640F153C" w:rsidR="00AC0AE7" w:rsidRDefault="00AC0AE7">
      <w:pPr>
        <w:pStyle w:val="CommentText"/>
      </w:pPr>
      <w:r>
        <w:rPr>
          <w:rStyle w:val="CommentReference"/>
        </w:rPr>
        <w:annotationRef/>
      </w:r>
      <w:r w:rsidR="002F526C">
        <w:t xml:space="preserve">This assumption would turn the liquid phase into a pure resistor network, with no time constant, which to my mind is different from both the diffusive case and the migration case. </w:t>
      </w:r>
    </w:p>
  </w:comment>
  <w:comment w:id="1" w:author="Sam Cooper" w:date="2018-09-28T17:22:00Z" w:initials="SC">
    <w:p w14:paraId="1CD9FDF8" w14:textId="27BE505F" w:rsidR="00E95019" w:rsidRDefault="00C93C51">
      <w:pPr>
        <w:pStyle w:val="CommentText"/>
      </w:pPr>
      <w:r>
        <w:rPr>
          <w:rStyle w:val="CommentReference"/>
        </w:rPr>
        <w:annotationRef/>
      </w:r>
      <w:bookmarkStart w:id="2" w:name="_Hlk525919129"/>
      <w:bookmarkStart w:id="3" w:name="_GoBack"/>
      <w:r w:rsidR="00E95019">
        <w:t xml:space="preserve">Imagine for the following pore that there is a uniform electric field between these two electrodes (i.e. the gradient of the potential field is constant, and the </w:t>
      </w:r>
      <w:proofErr w:type="spellStart"/>
      <w:r w:rsidR="00E95019">
        <w:t>iso</w:t>
      </w:r>
      <w:proofErr w:type="spellEnd"/>
      <w:r w:rsidR="00E95019">
        <w:t>-lines are parallel to the two electrodes).</w:t>
      </w:r>
    </w:p>
    <w:p w14:paraId="1065B811" w14:textId="4E047A70" w:rsidR="00C93C51" w:rsidRDefault="00E95019">
      <w:pPr>
        <w:pStyle w:val="CommentText"/>
      </w:pPr>
      <w:r>
        <w:t xml:space="preserve"> </w:t>
      </w:r>
    </w:p>
    <w:p w14:paraId="22C2DDBC" w14:textId="4B1E2082" w:rsidR="00E95019" w:rsidRDefault="00E95019">
      <w:pPr>
        <w:pStyle w:val="CommentText"/>
      </w:pPr>
      <w:r>
        <w:rPr>
          <w:noProof/>
        </w:rPr>
        <w:drawing>
          <wp:inline distT="0" distB="0" distL="0" distR="0" wp14:anchorId="7E2AC4F4" wp14:editId="7151A41E">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DD1E674" w14:textId="68732B9F" w:rsidR="00E95019" w:rsidRDefault="00E95019">
      <w:pPr>
        <w:pStyle w:val="CommentText"/>
      </w:pPr>
    </w:p>
    <w:p w14:paraId="255D5AFD" w14:textId="7F71F30C" w:rsidR="00E95019" w:rsidRDefault="00E95019">
      <w:pPr>
        <w:pStyle w:val="CommentText"/>
      </w:pPr>
      <w:r>
        <w:t xml:space="preserve">Starting with just a single pair of ions in the middle of the pore (i.e. a near perfectly dilute solution), these two ions would dissociate and follow the electric field in opposite directions. However, if they really start in the middle, then they won’t make it to the electrode surface as they’ll get stuck in the bend of the pore! If the migration is entirely riven by the field (i.e. photons) of the electrodes, then this only generates a force normal to the electrodes, which means that horizontal motion (and especially backflow) must be diffusion controlled. </w:t>
      </w:r>
      <w:bookmarkEnd w:id="3"/>
    </w:p>
    <w:bookmarkEnd w:id="2"/>
  </w:comment>
  <w:comment w:id="4" w:author="Sam Cooper" w:date="2018-09-28T08:51:00Z" w:initials="SC">
    <w:p w14:paraId="45D8FAF5" w14:textId="32E04194" w:rsidR="00AC0AE7" w:rsidRDefault="00AC0AE7">
      <w:pPr>
        <w:pStyle w:val="CommentText"/>
      </w:pPr>
      <w:r>
        <w:rPr>
          <w:rStyle w:val="CommentReference"/>
        </w:rPr>
        <w:annotationRef/>
      </w:r>
      <w:r w:rsidR="00C93C51">
        <w:t>What are you using the bar notation for here</w:t>
      </w:r>
      <w:r>
        <w:t xml:space="preserve">? </w:t>
      </w:r>
    </w:p>
  </w:comment>
  <w:comment w:id="8" w:author="Sam Cooper" w:date="2018-09-28T17:18:00Z" w:initials="SC">
    <w:p w14:paraId="02254CE3" w14:textId="171DE7EE" w:rsidR="00A71C14" w:rsidRDefault="00A71C14">
      <w:pPr>
        <w:pStyle w:val="CommentText"/>
      </w:pPr>
      <w:r>
        <w:rPr>
          <w:rStyle w:val="CommentReference"/>
        </w:rPr>
        <w:annotationRef/>
      </w:r>
      <w:r>
        <w:t xml:space="preserve">The way the frequency information is given through the system is the added term in frequency domain. If one electrode is 0 and the other is 1, I’m working whether this is the same as -0.5 and +0.5… Certainly for the simulated impedance in </w:t>
      </w:r>
      <w:proofErr w:type="spellStart"/>
      <w:r>
        <w:t>taufactor</w:t>
      </w:r>
      <w:proofErr w:type="spellEnd"/>
      <w:r>
        <w:t xml:space="preserve"> now, one boundary is stimulating, while the other is just open or closed…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EADDA8" w15:done="0"/>
  <w15:commentEx w15:paraId="255D5AFD" w15:done="0"/>
  <w15:commentEx w15:paraId="45D8FAF5" w15:done="0"/>
  <w15:commentEx w15:paraId="02254C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ADDA8" w16cid:durableId="1F58699C"/>
  <w16cid:commentId w16cid:paraId="255D5AFD" w16cid:durableId="1F58E1C3"/>
  <w16cid:commentId w16cid:paraId="45D8FAF5" w16cid:durableId="1F586A17"/>
  <w16cid:commentId w16cid:paraId="02254CE3" w16cid:durableId="1F58E0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C0EDE"/>
    <w:multiLevelType w:val="hybridMultilevel"/>
    <w:tmpl w:val="385C7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84108"/>
    <w:multiLevelType w:val="hybridMultilevel"/>
    <w:tmpl w:val="F9A4CF10"/>
    <w:lvl w:ilvl="0" w:tplc="FF924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oper, Sam">
    <w15:presenceInfo w15:providerId="None" w15:userId="Cooper, Sam"/>
  </w15:person>
  <w15:person w15:author="Sam Cooper">
    <w15:presenceInfo w15:providerId="None" w15:userId="Sam Coo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AD"/>
    <w:rsid w:val="000A691D"/>
    <w:rsid w:val="00136E53"/>
    <w:rsid w:val="00141678"/>
    <w:rsid w:val="00151D7C"/>
    <w:rsid w:val="001D585F"/>
    <w:rsid w:val="001F1F02"/>
    <w:rsid w:val="00247F34"/>
    <w:rsid w:val="00266AAD"/>
    <w:rsid w:val="002751A9"/>
    <w:rsid w:val="002A2027"/>
    <w:rsid w:val="002A349B"/>
    <w:rsid w:val="002E0022"/>
    <w:rsid w:val="002F526C"/>
    <w:rsid w:val="003000E7"/>
    <w:rsid w:val="00344156"/>
    <w:rsid w:val="003760DE"/>
    <w:rsid w:val="003C5DE8"/>
    <w:rsid w:val="004C71C6"/>
    <w:rsid w:val="004E1818"/>
    <w:rsid w:val="004F2205"/>
    <w:rsid w:val="004F31E7"/>
    <w:rsid w:val="00517FCE"/>
    <w:rsid w:val="00613E96"/>
    <w:rsid w:val="0063017F"/>
    <w:rsid w:val="00670B6B"/>
    <w:rsid w:val="00673B66"/>
    <w:rsid w:val="006E38F2"/>
    <w:rsid w:val="007473BA"/>
    <w:rsid w:val="00792019"/>
    <w:rsid w:val="007A62B9"/>
    <w:rsid w:val="00872FE7"/>
    <w:rsid w:val="008973B5"/>
    <w:rsid w:val="008F2696"/>
    <w:rsid w:val="009278B9"/>
    <w:rsid w:val="00930373"/>
    <w:rsid w:val="00964494"/>
    <w:rsid w:val="009849CE"/>
    <w:rsid w:val="00991C67"/>
    <w:rsid w:val="009E1DE8"/>
    <w:rsid w:val="009E4FE3"/>
    <w:rsid w:val="00A16AC3"/>
    <w:rsid w:val="00A454FA"/>
    <w:rsid w:val="00A71C14"/>
    <w:rsid w:val="00A96F36"/>
    <w:rsid w:val="00AC0AE7"/>
    <w:rsid w:val="00B06357"/>
    <w:rsid w:val="00B24898"/>
    <w:rsid w:val="00B54A66"/>
    <w:rsid w:val="00B818F6"/>
    <w:rsid w:val="00C55201"/>
    <w:rsid w:val="00C709F7"/>
    <w:rsid w:val="00C71204"/>
    <w:rsid w:val="00C86F81"/>
    <w:rsid w:val="00C93C51"/>
    <w:rsid w:val="00D0710B"/>
    <w:rsid w:val="00D30C30"/>
    <w:rsid w:val="00D4749B"/>
    <w:rsid w:val="00DF1F85"/>
    <w:rsid w:val="00E22638"/>
    <w:rsid w:val="00E55D80"/>
    <w:rsid w:val="00E81486"/>
    <w:rsid w:val="00E95019"/>
    <w:rsid w:val="00EA1617"/>
    <w:rsid w:val="00ED10A4"/>
    <w:rsid w:val="00ED194A"/>
    <w:rsid w:val="00EE550D"/>
    <w:rsid w:val="00EE59B6"/>
    <w:rsid w:val="00EF27C7"/>
    <w:rsid w:val="00F3446B"/>
    <w:rsid w:val="00F60038"/>
    <w:rsid w:val="00F655BB"/>
    <w:rsid w:val="00F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51E0"/>
  <w15:chartTrackingRefBased/>
  <w15:docId w15:val="{286FE511-A892-4CE0-B02A-4E2C1186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AD"/>
    <w:pPr>
      <w:ind w:left="720"/>
      <w:contextualSpacing/>
    </w:pPr>
  </w:style>
  <w:style w:type="character" w:styleId="PlaceholderText">
    <w:name w:val="Placeholder Text"/>
    <w:basedOn w:val="DefaultParagraphFont"/>
    <w:uiPriority w:val="99"/>
    <w:semiHidden/>
    <w:rsid w:val="009278B9"/>
    <w:rPr>
      <w:color w:val="808080"/>
    </w:rPr>
  </w:style>
  <w:style w:type="character" w:styleId="CommentReference">
    <w:name w:val="annotation reference"/>
    <w:basedOn w:val="DefaultParagraphFont"/>
    <w:uiPriority w:val="99"/>
    <w:semiHidden/>
    <w:unhideWhenUsed/>
    <w:rsid w:val="00ED194A"/>
    <w:rPr>
      <w:sz w:val="16"/>
      <w:szCs w:val="16"/>
    </w:rPr>
  </w:style>
  <w:style w:type="paragraph" w:styleId="CommentText">
    <w:name w:val="annotation text"/>
    <w:basedOn w:val="Normal"/>
    <w:link w:val="CommentTextChar"/>
    <w:uiPriority w:val="99"/>
    <w:semiHidden/>
    <w:unhideWhenUsed/>
    <w:rsid w:val="00ED194A"/>
    <w:pPr>
      <w:spacing w:line="240" w:lineRule="auto"/>
    </w:pPr>
    <w:rPr>
      <w:sz w:val="20"/>
      <w:szCs w:val="20"/>
    </w:rPr>
  </w:style>
  <w:style w:type="character" w:customStyle="1" w:styleId="CommentTextChar">
    <w:name w:val="Comment Text Char"/>
    <w:basedOn w:val="DefaultParagraphFont"/>
    <w:link w:val="CommentText"/>
    <w:uiPriority w:val="99"/>
    <w:semiHidden/>
    <w:rsid w:val="00ED194A"/>
    <w:rPr>
      <w:sz w:val="20"/>
      <w:szCs w:val="20"/>
    </w:rPr>
  </w:style>
  <w:style w:type="paragraph" w:styleId="CommentSubject">
    <w:name w:val="annotation subject"/>
    <w:basedOn w:val="CommentText"/>
    <w:next w:val="CommentText"/>
    <w:link w:val="CommentSubjectChar"/>
    <w:uiPriority w:val="99"/>
    <w:semiHidden/>
    <w:unhideWhenUsed/>
    <w:rsid w:val="00ED194A"/>
    <w:rPr>
      <w:b/>
      <w:bCs/>
    </w:rPr>
  </w:style>
  <w:style w:type="character" w:customStyle="1" w:styleId="CommentSubjectChar">
    <w:name w:val="Comment Subject Char"/>
    <w:basedOn w:val="CommentTextChar"/>
    <w:link w:val="CommentSubject"/>
    <w:uiPriority w:val="99"/>
    <w:semiHidden/>
    <w:rsid w:val="00ED194A"/>
    <w:rPr>
      <w:b/>
      <w:bCs/>
      <w:sz w:val="20"/>
      <w:szCs w:val="20"/>
    </w:rPr>
  </w:style>
  <w:style w:type="paragraph" w:styleId="BalloonText">
    <w:name w:val="Balloon Text"/>
    <w:basedOn w:val="Normal"/>
    <w:link w:val="BalloonTextChar"/>
    <w:uiPriority w:val="99"/>
    <w:semiHidden/>
    <w:unhideWhenUsed/>
    <w:rsid w:val="00ED1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9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709</Words>
  <Characters>4046</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schweini2409 tube</dc:creator>
  <cp:keywords/>
  <dc:description/>
  <cp:lastModifiedBy>Sam Cooper</cp:lastModifiedBy>
  <cp:revision>7</cp:revision>
  <dcterms:created xsi:type="dcterms:W3CDTF">2018-09-27T16:49:00Z</dcterms:created>
  <dcterms:modified xsi:type="dcterms:W3CDTF">2018-09-28T17:45:00Z</dcterms:modified>
</cp:coreProperties>
</file>